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E6F40" w14:textId="77777777" w:rsidR="004B20CE" w:rsidRDefault="004B20CE" w:rsidP="004B20CE">
      <w:pPr>
        <w:spacing w:after="0"/>
      </w:pPr>
      <w:r>
        <w:rPr>
          <w:b/>
          <w:sz w:val="24"/>
        </w:rPr>
        <w:t>ABSTRACT</w:t>
      </w:r>
    </w:p>
    <w:p w14:paraId="5C6A595F" w14:textId="632FF05B" w:rsidR="002D34D8" w:rsidRDefault="002D34D8" w:rsidP="002D34D8">
      <w:pPr>
        <w:pStyle w:val="Abstract"/>
        <w:rPr>
          <w:lang w:eastAsia="zh-CN"/>
        </w:rPr>
      </w:pPr>
      <w:bookmarkStart w:id="0" w:name="_Hlk88556011"/>
      <w:r>
        <w:rPr>
          <w:lang w:eastAsia="zh-CN"/>
        </w:rPr>
        <w:t>C</w:t>
      </w:r>
      <w:r w:rsidRPr="001F11A4">
        <w:rPr>
          <w:lang w:eastAsia="zh-CN"/>
        </w:rPr>
        <w:t>aused by new blood vessels in chroid glowing through the Bruch’s membrane</w:t>
      </w:r>
      <w:r>
        <w:rPr>
          <w:rFonts w:hint="eastAsia"/>
          <w:lang w:eastAsia="zh-CN"/>
        </w:rPr>
        <w:t>,</w:t>
      </w:r>
      <w:r w:rsidRPr="001F11A4">
        <w:rPr>
          <w:rFonts w:hint="eastAsia"/>
          <w:lang w:eastAsia="zh-CN"/>
        </w:rPr>
        <w:t xml:space="preserve"> </w:t>
      </w:r>
      <w:r>
        <w:rPr>
          <w:lang w:eastAsia="zh-CN"/>
        </w:rPr>
        <w:t>choroidal neovascularization (CNV) is</w:t>
      </w:r>
      <w:r w:rsidR="003B3587">
        <w:rPr>
          <w:lang w:eastAsia="zh-CN"/>
        </w:rPr>
        <w:t xml:space="preserve"> </w:t>
      </w:r>
      <w:r>
        <w:rPr>
          <w:lang w:eastAsia="zh-CN"/>
        </w:rPr>
        <w:t xml:space="preserve">a main reason for vision loss in retinal diseases. In clinic treatment, quantitative analysis is essential to help </w:t>
      </w:r>
      <w:r w:rsidRPr="003C1289">
        <w:rPr>
          <w:lang w:eastAsia="zh-CN"/>
        </w:rPr>
        <w:t>ophthalmologist</w:t>
      </w:r>
      <w:r>
        <w:rPr>
          <w:lang w:eastAsia="zh-CN"/>
        </w:rPr>
        <w:t xml:space="preserve">s better diagnose and evaluate CNV. Recently, many </w:t>
      </w:r>
      <w:r>
        <w:rPr>
          <w:rFonts w:hint="eastAsia"/>
          <w:lang w:eastAsia="zh-CN"/>
        </w:rPr>
        <w:t>e</w:t>
      </w:r>
      <w:r>
        <w:rPr>
          <w:lang w:eastAsia="zh-CN"/>
        </w:rPr>
        <w:t xml:space="preserve">ffective deep learning methods have been proposed and have achieved good results in medical image segmentation. However, lots of CNVs </w:t>
      </w:r>
      <w:r>
        <w:rPr>
          <w:rFonts w:hint="eastAsia"/>
          <w:lang w:eastAsia="zh-CN"/>
        </w:rPr>
        <w:t>a</w:t>
      </w:r>
      <w:r>
        <w:rPr>
          <w:lang w:eastAsia="zh-CN"/>
        </w:rPr>
        <w:t xml:space="preserve">re small in size and have many kinds of </w:t>
      </w:r>
      <w:r>
        <w:rPr>
          <w:rFonts w:hint="eastAsia"/>
          <w:lang w:eastAsia="zh-CN"/>
        </w:rPr>
        <w:t>m</w:t>
      </w:r>
      <w:r w:rsidRPr="00B301D5">
        <w:rPr>
          <w:lang w:eastAsia="zh-CN"/>
        </w:rPr>
        <w:t>orphological characteristics</w:t>
      </w:r>
      <w:r>
        <w:rPr>
          <w:lang w:eastAsia="zh-CN"/>
        </w:rPr>
        <w:t>, making accurate segmentation in OCT images a big challenge. In addition, it is difficult for deep learning models to detect the edges of CNV regions due to its blurry or missing boundary. I</w:t>
      </w:r>
      <w:r>
        <w:rPr>
          <w:rFonts w:hint="eastAsia"/>
          <w:lang w:eastAsia="zh-CN"/>
        </w:rPr>
        <w:t>n</w:t>
      </w:r>
      <w:r>
        <w:rPr>
          <w:lang w:eastAsia="zh-CN"/>
        </w:rPr>
        <w:t xml:space="preserve"> order to solve the problems above, we creatively proposed a </w:t>
      </w:r>
      <w:r w:rsidR="005F659C">
        <w:rPr>
          <w:rFonts w:hint="eastAsia"/>
          <w:lang w:eastAsia="zh-CN"/>
        </w:rPr>
        <w:t>c</w:t>
      </w:r>
      <w:r>
        <w:rPr>
          <w:lang w:eastAsia="zh-CN"/>
        </w:rPr>
        <w:t xml:space="preserve">onvolutional </w:t>
      </w:r>
      <w:r w:rsidR="005F659C">
        <w:rPr>
          <w:lang w:eastAsia="zh-CN"/>
        </w:rPr>
        <w:t>n</w:t>
      </w:r>
      <w:r>
        <w:rPr>
          <w:lang w:eastAsia="zh-CN"/>
        </w:rPr>
        <w:t xml:space="preserve">eural </w:t>
      </w:r>
      <w:r w:rsidR="005F659C">
        <w:rPr>
          <w:lang w:eastAsia="zh-CN"/>
        </w:rPr>
        <w:t>n</w:t>
      </w:r>
      <w:r>
        <w:rPr>
          <w:lang w:eastAsia="zh-CN"/>
        </w:rPr>
        <w:t xml:space="preserve">etwork </w:t>
      </w:r>
      <w:r w:rsidR="005F659C">
        <w:rPr>
          <w:lang w:eastAsia="zh-CN"/>
        </w:rPr>
        <w:t xml:space="preserve">with the guide of classification </w:t>
      </w:r>
      <w:r>
        <w:rPr>
          <w:lang w:eastAsia="zh-CN"/>
        </w:rPr>
        <w:t>for CNV segmentation in OCT images.</w:t>
      </w:r>
      <w:r w:rsidR="00156484" w:rsidRPr="00156484">
        <w:t xml:space="preserve"> </w:t>
      </w:r>
      <w:r w:rsidR="002A12FF">
        <w:rPr>
          <w:lang w:eastAsia="zh-CN"/>
        </w:rPr>
        <w:t xml:space="preserve">By the </w:t>
      </w:r>
      <w:r w:rsidR="00EB6518">
        <w:rPr>
          <w:lang w:eastAsia="zh-CN"/>
        </w:rPr>
        <w:t>approach</w:t>
      </w:r>
      <w:r w:rsidR="002A12FF">
        <w:rPr>
          <w:lang w:eastAsia="zh-CN"/>
        </w:rPr>
        <w:t xml:space="preserve"> of</w:t>
      </w:r>
      <w:r w:rsidR="00373967">
        <w:rPr>
          <w:lang w:eastAsia="zh-CN"/>
        </w:rPr>
        <w:t xml:space="preserve"> </w:t>
      </w:r>
      <w:r w:rsidR="00156484" w:rsidRPr="00156484">
        <w:rPr>
          <w:lang w:eastAsia="zh-CN"/>
        </w:rPr>
        <w:t>wavelet transform</w:t>
      </w:r>
      <w:r w:rsidR="002A12FF">
        <w:rPr>
          <w:lang w:eastAsia="zh-CN"/>
        </w:rPr>
        <w:t xml:space="preserve">, </w:t>
      </w:r>
      <w:r w:rsidR="00156484" w:rsidRPr="00156484">
        <w:rPr>
          <w:lang w:eastAsia="zh-CN"/>
        </w:rPr>
        <w:t>prior knowledge</w:t>
      </w:r>
      <w:r w:rsidR="002A12FF">
        <w:rPr>
          <w:lang w:eastAsia="zh-CN"/>
        </w:rPr>
        <w:t xml:space="preserve"> can be introduced</w:t>
      </w:r>
      <w:r w:rsidR="00483C85">
        <w:rPr>
          <w:lang w:eastAsia="zh-CN"/>
        </w:rPr>
        <w:t xml:space="preserve"> into the model learning</w:t>
      </w:r>
      <w:r w:rsidR="00737351">
        <w:rPr>
          <w:lang w:eastAsia="zh-CN"/>
        </w:rPr>
        <w:t xml:space="preserve">. </w:t>
      </w:r>
      <w:r>
        <w:rPr>
          <w:lang w:eastAsia="zh-CN"/>
        </w:rPr>
        <w:t>A new pyramid mixed pooling</w:t>
      </w:r>
      <w:r w:rsidR="00C25294">
        <w:rPr>
          <w:lang w:eastAsia="zh-CN"/>
        </w:rPr>
        <w:t xml:space="preserve"> </w:t>
      </w:r>
      <w:r>
        <w:rPr>
          <w:lang w:eastAsia="zh-CN"/>
        </w:rPr>
        <w:t>module</w:t>
      </w:r>
      <w:r w:rsidR="00C25294">
        <w:rPr>
          <w:lang w:eastAsia="zh-CN"/>
        </w:rPr>
        <w:t xml:space="preserve"> (PMP) </w:t>
      </w:r>
      <w:r>
        <w:rPr>
          <w:lang w:eastAsia="zh-CN"/>
        </w:rPr>
        <w:t xml:space="preserve">is designed to help the network obtain the context and detailed information of the image. With the supervision of classification, the model can effectively distinguish CNV from other retinal diseases. The proposed method is evaluated on our own dataset consisting of 1216 </w:t>
      </w:r>
      <w:r w:rsidR="00E37071">
        <w:rPr>
          <w:lang w:eastAsia="zh-CN"/>
        </w:rPr>
        <w:t>OCT</w:t>
      </w:r>
      <w:r>
        <w:rPr>
          <w:lang w:eastAsia="zh-CN"/>
        </w:rPr>
        <w:t xml:space="preserve"> images. The experimental results demonstrate the advantage of our proposed algorithm.</w:t>
      </w:r>
    </w:p>
    <w:bookmarkEnd w:id="0"/>
    <w:p w14:paraId="0AA17E8A" w14:textId="25AD4087" w:rsidR="00854307" w:rsidRPr="002926F0" w:rsidRDefault="00854307" w:rsidP="00854307">
      <w:pPr>
        <w:spacing w:after="0"/>
        <w:rPr>
          <w:b/>
          <w:sz w:val="24"/>
        </w:rPr>
      </w:pPr>
      <w:r w:rsidRPr="002926F0">
        <w:rPr>
          <w:rFonts w:hint="eastAsia"/>
          <w:b/>
          <w:sz w:val="24"/>
        </w:rPr>
        <w:t>K</w:t>
      </w:r>
      <w:r w:rsidRPr="002926F0">
        <w:rPr>
          <w:b/>
          <w:sz w:val="24"/>
        </w:rPr>
        <w:t>eywords</w:t>
      </w:r>
    </w:p>
    <w:p w14:paraId="029134E4" w14:textId="1AB4A887" w:rsidR="00854307" w:rsidRDefault="00854307" w:rsidP="00854307">
      <w:pPr>
        <w:spacing w:after="0"/>
        <w:rPr>
          <w:lang w:eastAsia="zh-CN"/>
        </w:rPr>
      </w:pPr>
      <w:r w:rsidRPr="00854307">
        <w:rPr>
          <w:lang w:eastAsia="zh-CN"/>
        </w:rPr>
        <w:t>optical coherence tomography</w:t>
      </w:r>
      <w:r w:rsidR="001A7445">
        <w:rPr>
          <w:lang w:eastAsia="zh-CN"/>
        </w:rPr>
        <w:t xml:space="preserve"> </w:t>
      </w:r>
      <w:r>
        <w:rPr>
          <w:lang w:eastAsia="zh-CN"/>
        </w:rPr>
        <w:t xml:space="preserve">(OCT), </w:t>
      </w:r>
      <w:r w:rsidRPr="00854307">
        <w:rPr>
          <w:lang w:eastAsia="zh-CN"/>
        </w:rPr>
        <w:t>choroidal neovascularization</w:t>
      </w:r>
      <w:r w:rsidR="001A7445">
        <w:rPr>
          <w:lang w:eastAsia="zh-CN"/>
        </w:rPr>
        <w:t xml:space="preserve"> </w:t>
      </w:r>
      <w:r>
        <w:rPr>
          <w:lang w:eastAsia="zh-CN"/>
        </w:rPr>
        <w:t>(CNV)</w:t>
      </w:r>
      <w:r w:rsidR="003B0007">
        <w:rPr>
          <w:lang w:eastAsia="zh-CN"/>
        </w:rPr>
        <w:t>,</w:t>
      </w:r>
      <w:r w:rsidR="002F1645">
        <w:rPr>
          <w:lang w:eastAsia="zh-CN"/>
        </w:rPr>
        <w:t xml:space="preserve"> </w:t>
      </w:r>
      <w:r w:rsidR="002970DA">
        <w:rPr>
          <w:lang w:eastAsia="zh-CN"/>
        </w:rPr>
        <w:t>classification guided c</w:t>
      </w:r>
      <w:r w:rsidR="002970DA">
        <w:rPr>
          <w:rFonts w:hint="eastAsia"/>
          <w:lang w:eastAsia="zh-CN"/>
        </w:rPr>
        <w:t>o</w:t>
      </w:r>
      <w:r w:rsidR="002970DA">
        <w:rPr>
          <w:lang w:eastAsia="zh-CN"/>
        </w:rPr>
        <w:t>nvolutional neural network</w:t>
      </w:r>
    </w:p>
    <w:p w14:paraId="2FE4F105" w14:textId="7CFF077B" w:rsidR="002926F0" w:rsidRDefault="002926F0" w:rsidP="00854307">
      <w:pPr>
        <w:spacing w:after="0"/>
        <w:rPr>
          <w:lang w:eastAsia="zh-CN"/>
        </w:rPr>
      </w:pPr>
    </w:p>
    <w:p w14:paraId="040C8336" w14:textId="3B932B78" w:rsidR="008A3559" w:rsidRDefault="008A3559" w:rsidP="000A6FD3">
      <w:pPr>
        <w:pStyle w:val="1"/>
      </w:pPr>
      <w:r w:rsidRPr="008A3559">
        <w:t>INTRODUCTION</w:t>
      </w:r>
    </w:p>
    <w:p w14:paraId="036DA18A" w14:textId="43A93A07" w:rsidR="009F4FE1" w:rsidRDefault="009F4FE1" w:rsidP="009F4FE1">
      <w:pPr>
        <w:spacing w:after="0"/>
        <w:rPr>
          <w:lang w:eastAsia="zh-CN"/>
        </w:rPr>
      </w:pPr>
      <w:bookmarkStart w:id="1" w:name="_Hlk88556053"/>
      <w:r w:rsidRPr="00FA06A0">
        <w:rPr>
          <w:lang w:eastAsia="zh-CN"/>
        </w:rPr>
        <w:t>Choroid neovascularization</w:t>
      </w:r>
      <w:r>
        <w:rPr>
          <w:lang w:eastAsia="zh-CN"/>
        </w:rPr>
        <w:t xml:space="preserve"> (CNV)</w:t>
      </w:r>
      <w:r w:rsidRPr="00FA06A0">
        <w:rPr>
          <w:lang w:eastAsia="zh-CN"/>
        </w:rPr>
        <w:t xml:space="preserve"> refers to the proliferating vessels from choroid capillaries,</w:t>
      </w:r>
      <w:r>
        <w:rPr>
          <w:lang w:eastAsia="zh-CN"/>
        </w:rPr>
        <w:t xml:space="preserve"> </w:t>
      </w:r>
      <w:r w:rsidRPr="00FA06A0">
        <w:rPr>
          <w:lang w:eastAsia="zh-CN"/>
        </w:rPr>
        <w:t>expand</w:t>
      </w:r>
      <w:r>
        <w:rPr>
          <w:lang w:eastAsia="zh-CN"/>
        </w:rPr>
        <w:t>in</w:t>
      </w:r>
      <w:r>
        <w:rPr>
          <w:rFonts w:hint="eastAsia"/>
          <w:lang w:eastAsia="zh-CN"/>
        </w:rPr>
        <w:t>g</w:t>
      </w:r>
      <w:r w:rsidRPr="00FA06A0">
        <w:rPr>
          <w:lang w:eastAsia="zh-CN"/>
        </w:rPr>
        <w:t xml:space="preserve"> through the tear of the Bruch membrane</w:t>
      </w:r>
      <w:r>
        <w:rPr>
          <w:lang w:eastAsia="zh-CN"/>
        </w:rPr>
        <w:t>. These blood vessels will underneath the retina and leak which is a characteristic feature of age-related macular degeneration (AMD) , usually resulting in vision loss, visual distortion or even blindness. CNV is common in adults over 60 years old and ought to</w:t>
      </w:r>
      <w:r w:rsidRPr="00C903C6">
        <w:t xml:space="preserve"> </w:t>
      </w:r>
      <w:r w:rsidRPr="00C903C6">
        <w:rPr>
          <w:lang w:eastAsia="zh-CN"/>
        </w:rPr>
        <w:t>receive treatment</w:t>
      </w:r>
      <w:r>
        <w:rPr>
          <w:lang w:eastAsia="zh-CN"/>
        </w:rPr>
        <w:t xml:space="preserve"> as soon as possible. </w:t>
      </w:r>
    </w:p>
    <w:p w14:paraId="4E23F289" w14:textId="7D351B8F" w:rsidR="009F4FE1" w:rsidRPr="009F4FE1" w:rsidDel="009F4FE1" w:rsidRDefault="009F4FE1" w:rsidP="009F4FE1">
      <w:pPr>
        <w:spacing w:after="0"/>
        <w:ind w:firstLineChars="100" w:firstLine="180"/>
        <w:rPr>
          <w:del w:id="2" w:author="Cheralu Tan" w:date="2021-11-22T10:47:00Z"/>
          <w:lang w:eastAsia="zh-CN"/>
        </w:rPr>
      </w:pPr>
      <w:bookmarkStart w:id="3" w:name="_Hlk88400253"/>
      <w:del w:id="4" w:author="Cheralu Tan" w:date="2021-11-22T10:47:00Z">
        <w:r w:rsidDel="009F4FE1">
          <w:rPr>
            <w:rFonts w:hint="eastAsia"/>
            <w:lang w:eastAsia="zh-CN"/>
          </w:rPr>
          <w:delText>O</w:delText>
        </w:r>
        <w:r w:rsidDel="009F4FE1">
          <w:rPr>
            <w:lang w:eastAsia="zh-CN"/>
          </w:rPr>
          <w:delText xml:space="preserve">ptical coherenec tomography (OCT) is one of the most promising new tomography techniques developed rapidly in recent years, especially in biological tissue detection and imaging. With the advantage of high resolution and non-invasion, OCT is more capable of detecting multiple retinal layers and assessing lesions within retina. Therefore, OCT is widely used as an auxiliary tools in the diagnosis of CNV by </w:delText>
        </w:r>
        <w:r w:rsidRPr="00160EA3" w:rsidDel="009F4FE1">
          <w:rPr>
            <w:lang w:eastAsia="zh-CN"/>
          </w:rPr>
          <w:delText>ophthalmologist</w:delText>
        </w:r>
        <w:r w:rsidDel="009F4FE1">
          <w:rPr>
            <w:lang w:eastAsia="zh-CN"/>
          </w:rPr>
          <w:delText xml:space="preserve">s. By the way of delineating CNV lesion, doctors can precisely obtain properties of CNV and </w:delText>
        </w:r>
        <w:r w:rsidDel="009F4FE1">
          <w:delText xml:space="preserve">effectively </w:delText>
        </w:r>
        <w:r w:rsidDel="009F4FE1">
          <w:rPr>
            <w:lang w:eastAsia="zh-CN"/>
          </w:rPr>
          <w:delText xml:space="preserve">make flexible treatment plan for patients. In the aggregate, accurate segmentation of CNV lesion in OCT images is </w:delText>
        </w:r>
        <w:r w:rsidRPr="00E81E6D" w:rsidDel="009F4FE1">
          <w:rPr>
            <w:lang w:eastAsia="zh-CN"/>
          </w:rPr>
          <w:delText xml:space="preserve">undoubtedly </w:delText>
        </w:r>
        <w:r w:rsidDel="009F4FE1">
          <w:rPr>
            <w:lang w:eastAsia="zh-CN"/>
          </w:rPr>
          <w:delText>nontrivial for both doctors and patients.</w:delText>
        </w:r>
        <w:bookmarkEnd w:id="3"/>
      </w:del>
    </w:p>
    <w:p w14:paraId="1FDACF8D" w14:textId="77777777" w:rsidR="009F4FE1" w:rsidRPr="000D052C" w:rsidRDefault="009F4FE1" w:rsidP="009F4FE1">
      <w:pPr>
        <w:spacing w:after="0"/>
        <w:ind w:firstLineChars="100" w:firstLine="180"/>
        <w:rPr>
          <w:lang w:eastAsia="zh-CN"/>
        </w:rPr>
      </w:pPr>
      <w:r>
        <w:rPr>
          <w:rFonts w:hint="eastAsia"/>
          <w:lang w:eastAsia="zh-CN"/>
        </w:rPr>
        <w:t>R</w:t>
      </w:r>
      <w:r>
        <w:rPr>
          <w:lang w:eastAsia="zh-CN"/>
        </w:rPr>
        <w:t xml:space="preserve">ecently, lots of advanced methods using for medical diagnosis have been raised. Li et al. generated a random forest model to detect CNV region by extracting the 3d-HOG feature. Zhu et al. proposed a CNV growth prediction with treatment based on reaction-diﬀusion model in 3-D OCT images. Feng et al. designed a novel context pyramid fusion network(CPFNet) for sementic image segmentation to fuse global and multi-scale context information. Meng et al. proposed a multi-scale information fusion network(MF-Net) for CNV segmentation to catch multi-scale deformation of the targets and aggregate contextual information. </w:t>
      </w:r>
    </w:p>
    <w:p w14:paraId="28591257" w14:textId="2AB52CFD" w:rsidR="009F4FE1" w:rsidRDefault="009F4FE1" w:rsidP="009F4FE1">
      <w:pPr>
        <w:spacing w:after="0"/>
        <w:ind w:firstLineChars="100" w:firstLine="180"/>
        <w:rPr>
          <w:lang w:eastAsia="zh-CN"/>
        </w:rPr>
      </w:pPr>
      <w:r>
        <w:rPr>
          <w:lang w:eastAsia="zh-CN"/>
        </w:rPr>
        <w:t xml:space="preserve">Though deep learning techniques have made great achievements in CNV medical diagonosis in the last few years. However, it’s hard for existing methods to get </w:t>
      </w:r>
      <w:r w:rsidRPr="00061E03">
        <w:rPr>
          <w:lang w:eastAsia="zh-CN"/>
        </w:rPr>
        <w:t>satisfactory</w:t>
      </w:r>
      <w:r>
        <w:rPr>
          <w:lang w:eastAsia="zh-CN"/>
        </w:rPr>
        <w:t xml:space="preserve"> results due to the specificity of CNV lesions. The difficulty of segmentation are as follows. (1)Structurally, lots of CNVs are small while some methods are disabled to capture features of small object, which may got lost in the process of multiple convolution and pooling layers. In addition, various shapes of CNV are also a big challenge which requires model to have good robustness. (2)V</w:t>
      </w:r>
      <w:r>
        <w:rPr>
          <w:rFonts w:hint="eastAsia"/>
          <w:lang w:eastAsia="zh-CN"/>
        </w:rPr>
        <w:t>isua</w:t>
      </w:r>
      <w:r>
        <w:rPr>
          <w:lang w:eastAsia="zh-CN"/>
        </w:rPr>
        <w:t xml:space="preserve">lly, </w:t>
      </w:r>
      <w:r w:rsidR="00A96AD5">
        <w:rPr>
          <w:lang w:eastAsia="zh-CN"/>
        </w:rPr>
        <w:t xml:space="preserve">as shown in Fig. 1, </w:t>
      </w:r>
      <w:r>
        <w:rPr>
          <w:lang w:eastAsia="zh-CN"/>
        </w:rPr>
        <w:t xml:space="preserve">CNV has similar contrast with background, making it difficult to achieve accurate classification between CNV foreground and backgound. Besides, some vessels are often blurred by fluid </w:t>
      </w:r>
      <w:r>
        <w:rPr>
          <w:rFonts w:hint="eastAsia"/>
          <w:lang w:eastAsia="zh-CN"/>
        </w:rPr>
        <w:t>exu</w:t>
      </w:r>
      <w:r>
        <w:rPr>
          <w:lang w:eastAsia="zh-CN"/>
        </w:rPr>
        <w:t>dates and hemorrhage, resulting in few quantitative basis for CNV segmentation.</w:t>
      </w:r>
    </w:p>
    <w:p w14:paraId="18766CCE" w14:textId="1B5EAA66" w:rsidR="00F16F18" w:rsidRDefault="009F4FE1" w:rsidP="00250F19">
      <w:pPr>
        <w:spacing w:after="0"/>
        <w:ind w:firstLineChars="100" w:firstLine="180"/>
        <w:rPr>
          <w:lang w:eastAsia="zh-CN"/>
        </w:rPr>
      </w:pPr>
      <w:r>
        <w:rPr>
          <w:rFonts w:hint="eastAsia"/>
          <w:lang w:eastAsia="zh-CN"/>
        </w:rPr>
        <w:t>I</w:t>
      </w:r>
      <w:r>
        <w:rPr>
          <w:lang w:eastAsia="zh-CN"/>
        </w:rPr>
        <w:t xml:space="preserve">n order to tackle these issues above, we proposed a convolutional neural network with the guide of classification, which is capable of automatically </w:t>
      </w:r>
      <w:r>
        <w:rPr>
          <w:rFonts w:hint="eastAsia"/>
          <w:lang w:eastAsia="zh-CN"/>
        </w:rPr>
        <w:t>a</w:t>
      </w:r>
      <w:r>
        <w:rPr>
          <w:lang w:eastAsia="zh-CN"/>
        </w:rPr>
        <w:t xml:space="preserve">chieving accurate CNV segmentation results in OCT images. </w:t>
      </w:r>
      <w:r w:rsidR="005E7ED6">
        <w:rPr>
          <w:lang w:eastAsia="zh-CN"/>
        </w:rPr>
        <w:t xml:space="preserve">In the </w:t>
      </w:r>
      <w:r w:rsidR="00993739">
        <w:rPr>
          <w:lang w:eastAsia="zh-CN"/>
        </w:rPr>
        <w:t>input phase</w:t>
      </w:r>
      <w:r w:rsidR="005E7ED6">
        <w:rPr>
          <w:lang w:eastAsia="zh-CN"/>
        </w:rPr>
        <w:t xml:space="preserve"> of </w:t>
      </w:r>
      <w:r w:rsidR="00993739">
        <w:rPr>
          <w:lang w:eastAsia="zh-CN"/>
        </w:rPr>
        <w:t>network</w:t>
      </w:r>
      <w:r w:rsidR="005E7ED6">
        <w:rPr>
          <w:lang w:eastAsia="zh-CN"/>
        </w:rPr>
        <w:t xml:space="preserve">, </w:t>
      </w:r>
      <w:r w:rsidR="00CD1378">
        <w:rPr>
          <w:lang w:eastAsia="zh-CN"/>
        </w:rPr>
        <w:t xml:space="preserve">we use </w:t>
      </w:r>
      <w:r w:rsidR="00E01783">
        <w:rPr>
          <w:lang w:eastAsia="zh-CN"/>
        </w:rPr>
        <w:t>the way of wavelet transform to enrich detail</w:t>
      </w:r>
      <w:r w:rsidR="008402A1">
        <w:rPr>
          <w:lang w:eastAsia="zh-CN"/>
        </w:rPr>
        <w:t>ed</w:t>
      </w:r>
      <w:r w:rsidR="00E01783">
        <w:rPr>
          <w:lang w:eastAsia="zh-CN"/>
        </w:rPr>
        <w:t xml:space="preserve"> information</w:t>
      </w:r>
      <w:r w:rsidR="005116CC">
        <w:rPr>
          <w:lang w:eastAsia="zh-CN"/>
        </w:rPr>
        <w:t xml:space="preserve"> in image</w:t>
      </w:r>
      <w:r w:rsidR="00CD1378">
        <w:rPr>
          <w:lang w:eastAsia="zh-CN"/>
        </w:rPr>
        <w:t xml:space="preserve">. </w:t>
      </w:r>
      <w:r w:rsidR="0083796C">
        <w:rPr>
          <w:lang w:eastAsia="zh-CN"/>
        </w:rPr>
        <w:t xml:space="preserve">What’s more, </w:t>
      </w:r>
      <w:r w:rsidR="00F7279F">
        <w:rPr>
          <w:lang w:eastAsia="zh-CN"/>
        </w:rPr>
        <w:t>a</w:t>
      </w:r>
      <w:r>
        <w:rPr>
          <w:lang w:eastAsia="zh-CN"/>
        </w:rPr>
        <w:t xml:space="preserve"> pyramid mixed pooling module</w:t>
      </w:r>
      <w:r w:rsidR="00C6585C">
        <w:rPr>
          <w:lang w:eastAsia="zh-CN"/>
        </w:rPr>
        <w:t xml:space="preserve"> (PMP) </w:t>
      </w:r>
      <w:r>
        <w:rPr>
          <w:lang w:eastAsia="zh-CN"/>
        </w:rPr>
        <w:t xml:space="preserve">referred to PSPNet is designed and integrated to </w:t>
      </w:r>
      <w:r w:rsidR="00CE251A">
        <w:rPr>
          <w:lang w:eastAsia="zh-CN"/>
        </w:rPr>
        <w:t xml:space="preserve">the </w:t>
      </w:r>
      <w:r>
        <w:rPr>
          <w:lang w:eastAsia="zh-CN"/>
        </w:rPr>
        <w:t xml:space="preserve">network to get the context and detailed information within OCT images. Considering other diseases and </w:t>
      </w:r>
      <w:r w:rsidR="00F564A9">
        <w:rPr>
          <w:lang w:eastAsia="zh-CN"/>
        </w:rPr>
        <w:t xml:space="preserve">the </w:t>
      </w:r>
      <w:r>
        <w:rPr>
          <w:lang w:eastAsia="zh-CN"/>
        </w:rPr>
        <w:t xml:space="preserve">background </w:t>
      </w:r>
      <w:r w:rsidR="0063685B">
        <w:rPr>
          <w:lang w:eastAsia="zh-CN"/>
        </w:rPr>
        <w:t>have</w:t>
      </w:r>
      <w:r>
        <w:rPr>
          <w:lang w:eastAsia="zh-CN"/>
        </w:rPr>
        <w:t xml:space="preserve"> similar </w:t>
      </w:r>
      <w:r w:rsidR="0063685B">
        <w:rPr>
          <w:lang w:eastAsia="zh-CN"/>
        </w:rPr>
        <w:t xml:space="preserve">contrast </w:t>
      </w:r>
      <w:r>
        <w:rPr>
          <w:lang w:eastAsia="zh-CN"/>
        </w:rPr>
        <w:t>with CNV, we added a classification supervised branch, which effectively prevents the model from misjudgment. The results on our own dataset demonstrate the advantage of our proposed algorithm.</w:t>
      </w:r>
    </w:p>
    <w:bookmarkEnd w:id="1"/>
    <w:p w14:paraId="2FD4EAEC" w14:textId="77777777" w:rsidR="00E25A25" w:rsidRDefault="00E25A25" w:rsidP="00250F19">
      <w:pPr>
        <w:spacing w:after="0"/>
        <w:ind w:firstLineChars="100" w:firstLine="180"/>
        <w:rPr>
          <w:rFonts w:hint="eastAsia"/>
          <w:lang w:eastAsia="zh-CN"/>
        </w:rPr>
      </w:pPr>
    </w:p>
    <w:tbl>
      <w:tblPr>
        <w:tblStyle w:val="af6"/>
        <w:tblW w:w="0" w:type="auto"/>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3"/>
      </w:tblGrid>
      <w:tr w:rsidR="008C574A" w14:paraId="0BCDE911" w14:textId="77777777" w:rsidTr="00E25A25">
        <w:trPr>
          <w:trHeight w:val="2340"/>
        </w:trPr>
        <w:tc>
          <w:tcPr>
            <w:tcW w:w="5733" w:type="dxa"/>
          </w:tcPr>
          <w:p w14:paraId="7722C434" w14:textId="5282A6D9" w:rsidR="008C574A" w:rsidRPr="008C574A" w:rsidRDefault="008C574A" w:rsidP="008C574A">
            <w:pPr>
              <w:spacing w:after="0"/>
              <w:jc w:val="center"/>
              <w:rPr>
                <w:lang w:eastAsia="zh-CN"/>
              </w:rPr>
            </w:pPr>
            <w:bookmarkStart w:id="5" w:name="_Hlk88556073"/>
            <w:r>
              <w:rPr>
                <w:noProof/>
              </w:rPr>
              <w:drawing>
                <wp:inline distT="0" distB="0" distL="0" distR="0" wp14:anchorId="59E6312D" wp14:editId="6F96766A">
                  <wp:extent cx="3224860" cy="15324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16" t="4004" r="6401" b="9177"/>
                          <a:stretch/>
                        </pic:blipFill>
                        <pic:spPr bwMode="auto">
                          <a:xfrm>
                            <a:off x="0" y="0"/>
                            <a:ext cx="3245382" cy="1542218"/>
                          </a:xfrm>
                          <a:prstGeom prst="rect">
                            <a:avLst/>
                          </a:prstGeom>
                          <a:ln>
                            <a:noFill/>
                          </a:ln>
                          <a:extLst>
                            <a:ext uri="{53640926-AAD7-44D8-BBD7-CCE9431645EC}">
                              <a14:shadowObscured xmlns:a14="http://schemas.microsoft.com/office/drawing/2010/main"/>
                            </a:ext>
                          </a:extLst>
                        </pic:spPr>
                      </pic:pic>
                    </a:graphicData>
                  </a:graphic>
                </wp:inline>
              </w:drawing>
            </w:r>
          </w:p>
        </w:tc>
      </w:tr>
      <w:tr w:rsidR="008C574A" w:rsidRPr="00477B92" w14:paraId="55F3D2BB" w14:textId="77777777" w:rsidTr="00E25A25">
        <w:trPr>
          <w:trHeight w:val="669"/>
        </w:trPr>
        <w:tc>
          <w:tcPr>
            <w:tcW w:w="5733" w:type="dxa"/>
          </w:tcPr>
          <w:p w14:paraId="7572F37C" w14:textId="68962FF0" w:rsidR="008C574A" w:rsidRDefault="006E38B7" w:rsidP="00A96AD5">
            <w:pPr>
              <w:pStyle w:val="af5"/>
              <w:rPr>
                <w:lang w:eastAsia="zh-CN"/>
              </w:rPr>
            </w:pPr>
            <w:r>
              <w:rPr>
                <w:rFonts w:hint="eastAsia"/>
              </w:rPr>
              <w:t>Figure</w:t>
            </w:r>
            <w:r>
              <w:t xml:space="preserve"> 1: </w:t>
            </w:r>
            <w:r w:rsidR="00767A05">
              <w:t>Examples of CNV in OCT i</w:t>
            </w:r>
            <w:r w:rsidR="00B1210E">
              <w:t>mage. The first column is the origin image</w:t>
            </w:r>
            <w:r w:rsidR="00530C81">
              <w:t xml:space="preserve"> and the </w:t>
            </w:r>
            <w:r w:rsidR="00275F67">
              <w:t xml:space="preserve">red boundaries in </w:t>
            </w:r>
            <w:r w:rsidR="00B1210E">
              <w:t>second column is the ground truth</w:t>
            </w:r>
            <w:r w:rsidR="00652523">
              <w:t xml:space="preserve"> of CNV</w:t>
            </w:r>
            <w:r w:rsidR="00B1210E">
              <w:t>.</w:t>
            </w:r>
          </w:p>
        </w:tc>
      </w:tr>
      <w:bookmarkEnd w:id="5"/>
    </w:tbl>
    <w:p w14:paraId="789182B9" w14:textId="6A69F4E2" w:rsidR="0008709C" w:rsidRPr="00B95CE6" w:rsidRDefault="0008709C" w:rsidP="005D3284">
      <w:pPr>
        <w:spacing w:after="0"/>
        <w:rPr>
          <w:lang w:eastAsia="zh-CN"/>
        </w:rPr>
      </w:pPr>
    </w:p>
    <w:p w14:paraId="391EB747" w14:textId="40B5AF89" w:rsidR="006935C9" w:rsidRDefault="0008709C" w:rsidP="0008709C">
      <w:pPr>
        <w:spacing w:after="0"/>
        <w:jc w:val="left"/>
        <w:rPr>
          <w:rFonts w:hint="eastAsia"/>
          <w:lang w:eastAsia="zh-CN"/>
        </w:rPr>
      </w:pPr>
      <w:r>
        <w:rPr>
          <w:lang w:eastAsia="zh-CN"/>
        </w:rPr>
        <w:br w:type="page"/>
      </w:r>
    </w:p>
    <w:p w14:paraId="0C1A4E2D" w14:textId="2DF1797F" w:rsidR="00885236" w:rsidRDefault="00041E3F" w:rsidP="00041E3F">
      <w:pPr>
        <w:pStyle w:val="1"/>
        <w:rPr>
          <w:lang w:eastAsia="zh-CN"/>
        </w:rPr>
      </w:pPr>
      <w:r>
        <w:rPr>
          <w:lang w:eastAsia="zh-CN"/>
        </w:rPr>
        <w:lastRenderedPageBreak/>
        <w:t>M</w:t>
      </w:r>
      <w:r w:rsidR="00FD0A45">
        <w:rPr>
          <w:lang w:eastAsia="zh-CN"/>
        </w:rPr>
        <w:t>ETHOD</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40568" w14:paraId="7AF2A2AE" w14:textId="77777777" w:rsidTr="00CA0027">
        <w:trPr>
          <w:trHeight w:val="3808"/>
        </w:trPr>
        <w:tc>
          <w:tcPr>
            <w:tcW w:w="8296" w:type="dxa"/>
          </w:tcPr>
          <w:p w14:paraId="101118D7" w14:textId="15BC0CB0" w:rsidR="00340568" w:rsidRDefault="00DC04E4" w:rsidP="001204A4">
            <w:pPr>
              <w:jc w:val="center"/>
              <w:rPr>
                <w:lang w:eastAsia="zh-CN"/>
              </w:rPr>
            </w:pPr>
            <w:r>
              <w:rPr>
                <w:noProof/>
              </w:rPr>
              <w:drawing>
                <wp:inline distT="0" distB="0" distL="0" distR="0" wp14:anchorId="6A3F67EB" wp14:editId="1D82941D">
                  <wp:extent cx="5274310" cy="24415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41575"/>
                          </a:xfrm>
                          <a:prstGeom prst="rect">
                            <a:avLst/>
                          </a:prstGeom>
                        </pic:spPr>
                      </pic:pic>
                    </a:graphicData>
                  </a:graphic>
                </wp:inline>
              </w:drawing>
            </w:r>
          </w:p>
        </w:tc>
      </w:tr>
      <w:tr w:rsidR="00340568" w14:paraId="4AFA0753" w14:textId="77777777" w:rsidTr="00340568">
        <w:tc>
          <w:tcPr>
            <w:tcW w:w="8296" w:type="dxa"/>
          </w:tcPr>
          <w:p w14:paraId="4957DE5A" w14:textId="50C82B45" w:rsidR="00340568" w:rsidRDefault="00340568" w:rsidP="00340568">
            <w:pPr>
              <w:jc w:val="center"/>
              <w:rPr>
                <w:lang w:eastAsia="zh-CN"/>
              </w:rPr>
            </w:pPr>
            <w:r w:rsidRPr="00340568">
              <w:rPr>
                <w:rFonts w:cs="Miriam"/>
                <w:b/>
                <w:bCs/>
                <w:szCs w:val="18"/>
                <w:lang w:eastAsia="en-AU"/>
              </w:rPr>
              <w:t xml:space="preserve">Figure </w:t>
            </w:r>
            <w:r w:rsidR="00A052FA">
              <w:rPr>
                <w:rFonts w:cs="Miriam"/>
                <w:b/>
                <w:bCs/>
                <w:szCs w:val="18"/>
                <w:lang w:eastAsia="en-AU"/>
              </w:rPr>
              <w:t>3</w:t>
            </w:r>
            <w:r w:rsidRPr="00340568">
              <w:rPr>
                <w:rFonts w:cs="Miriam"/>
                <w:b/>
                <w:bCs/>
                <w:szCs w:val="18"/>
                <w:lang w:eastAsia="en-AU"/>
              </w:rPr>
              <w:t>: Overview of the proposed network</w:t>
            </w:r>
          </w:p>
        </w:tc>
      </w:tr>
    </w:tbl>
    <w:p w14:paraId="0DB47A17" w14:textId="77777777" w:rsidR="00F564A9" w:rsidRDefault="00F564A9" w:rsidP="008E7476">
      <w:pPr>
        <w:rPr>
          <w:lang w:eastAsia="zh-CN"/>
        </w:rPr>
      </w:pPr>
      <w:bookmarkStart w:id="6" w:name="_Hlk88557194"/>
    </w:p>
    <w:p w14:paraId="49126C00" w14:textId="4902DBBB" w:rsidR="008E7476" w:rsidRPr="008E7476" w:rsidRDefault="00765710" w:rsidP="008E7476">
      <w:pPr>
        <w:rPr>
          <w:rFonts w:hint="eastAsia"/>
          <w:lang w:eastAsia="zh-CN"/>
        </w:rPr>
      </w:pPr>
      <w:bookmarkStart w:id="7" w:name="_Hlk88644586"/>
      <w:r>
        <w:rPr>
          <w:lang w:eastAsia="zh-CN"/>
        </w:rPr>
        <w:t>T</w:t>
      </w:r>
      <w:r w:rsidR="0016188E">
        <w:rPr>
          <w:lang w:eastAsia="zh-CN"/>
        </w:rPr>
        <w:t xml:space="preserve">he whole </w:t>
      </w:r>
      <w:r w:rsidR="00216BD4">
        <w:rPr>
          <w:lang w:eastAsia="zh-CN"/>
        </w:rPr>
        <w:t xml:space="preserve">structure </w:t>
      </w:r>
      <w:r w:rsidR="005557E5">
        <w:rPr>
          <w:lang w:eastAsia="zh-CN"/>
        </w:rPr>
        <w:t xml:space="preserve">of our proposed </w:t>
      </w:r>
      <w:r w:rsidR="000867C2">
        <w:rPr>
          <w:lang w:eastAsia="zh-CN"/>
        </w:rPr>
        <w:t>netw</w:t>
      </w:r>
      <w:r w:rsidR="00850DCC">
        <w:rPr>
          <w:lang w:eastAsia="zh-CN"/>
        </w:rPr>
        <w:t>ork</w:t>
      </w:r>
      <w:r w:rsidR="000867C2">
        <w:rPr>
          <w:lang w:eastAsia="zh-CN"/>
        </w:rPr>
        <w:t xml:space="preserve"> </w:t>
      </w:r>
      <w:r w:rsidR="0016188E">
        <w:rPr>
          <w:lang w:eastAsia="zh-CN"/>
        </w:rPr>
        <w:t xml:space="preserve">is based on </w:t>
      </w:r>
      <w:r w:rsidR="00B53816">
        <w:rPr>
          <w:lang w:eastAsia="zh-CN"/>
        </w:rPr>
        <w:t>U-</w:t>
      </w:r>
      <w:r w:rsidR="00F53BC6">
        <w:rPr>
          <w:lang w:eastAsia="zh-CN"/>
        </w:rPr>
        <w:t>Net</w:t>
      </w:r>
      <w:r w:rsidR="00606283">
        <w:rPr>
          <w:lang w:eastAsia="zh-CN"/>
        </w:rPr>
        <w:t xml:space="preserve"> which is depicted in Fig. 3</w:t>
      </w:r>
      <w:r w:rsidR="00332820">
        <w:rPr>
          <w:lang w:eastAsia="zh-CN"/>
        </w:rPr>
        <w:t xml:space="preserve">. </w:t>
      </w:r>
      <w:r w:rsidR="00DA53C6">
        <w:rPr>
          <w:lang w:eastAsia="zh-CN"/>
        </w:rPr>
        <w:t xml:space="preserve">The main modules of our network contain </w:t>
      </w:r>
      <w:r w:rsidR="00EE19AE">
        <w:rPr>
          <w:lang w:eastAsia="zh-CN"/>
        </w:rPr>
        <w:t>dilat</w:t>
      </w:r>
      <w:r w:rsidR="00A3420B">
        <w:rPr>
          <w:lang w:eastAsia="zh-CN"/>
        </w:rPr>
        <w:t>ed</w:t>
      </w:r>
      <w:r w:rsidR="00EE19AE">
        <w:rPr>
          <w:lang w:eastAsia="zh-CN"/>
        </w:rPr>
        <w:t xml:space="preserve"> resnet block</w:t>
      </w:r>
      <w:r w:rsidR="006940F8">
        <w:rPr>
          <w:lang w:eastAsia="zh-CN"/>
        </w:rPr>
        <w:t>s</w:t>
      </w:r>
      <w:r w:rsidR="00AB45C2">
        <w:rPr>
          <w:lang w:eastAsia="zh-CN"/>
        </w:rPr>
        <w:t xml:space="preserve">, </w:t>
      </w:r>
      <w:r w:rsidR="00DA53C6">
        <w:rPr>
          <w:lang w:eastAsia="zh-CN"/>
        </w:rPr>
        <w:t>pyramid mixed pooling module</w:t>
      </w:r>
      <w:r w:rsidR="00F05673">
        <w:rPr>
          <w:lang w:eastAsia="zh-CN"/>
        </w:rPr>
        <w:t xml:space="preserve"> </w:t>
      </w:r>
      <w:r w:rsidR="00D86AD6">
        <w:rPr>
          <w:lang w:eastAsia="zh-CN"/>
        </w:rPr>
        <w:t xml:space="preserve">(PMP) </w:t>
      </w:r>
      <w:r w:rsidR="00F05673">
        <w:rPr>
          <w:lang w:eastAsia="zh-CN"/>
        </w:rPr>
        <w:t xml:space="preserve">and </w:t>
      </w:r>
      <w:r w:rsidR="00DA53C6">
        <w:rPr>
          <w:lang w:eastAsia="zh-CN"/>
        </w:rPr>
        <w:t>bilinear interpolation upsampling</w:t>
      </w:r>
      <w:r w:rsidR="00612E8A">
        <w:rPr>
          <w:lang w:eastAsia="zh-CN"/>
        </w:rPr>
        <w:t xml:space="preserve"> layers</w:t>
      </w:r>
      <w:r w:rsidR="00A77CB4">
        <w:rPr>
          <w:lang w:eastAsia="zh-CN"/>
        </w:rPr>
        <w:t>.</w:t>
      </w:r>
      <w:r w:rsidR="00A222EA">
        <w:rPr>
          <w:lang w:eastAsia="zh-CN"/>
        </w:rPr>
        <w:t xml:space="preserve"> </w:t>
      </w:r>
      <w:r w:rsidR="00577C63">
        <w:rPr>
          <w:lang w:eastAsia="zh-CN"/>
        </w:rPr>
        <w:t>Specif</w:t>
      </w:r>
      <w:r w:rsidR="001B039C">
        <w:rPr>
          <w:lang w:eastAsia="zh-CN"/>
        </w:rPr>
        <w:t>i</w:t>
      </w:r>
      <w:r w:rsidR="00577C63">
        <w:rPr>
          <w:lang w:eastAsia="zh-CN"/>
        </w:rPr>
        <w:t>cally,</w:t>
      </w:r>
      <w:r w:rsidR="00697A98">
        <w:rPr>
          <w:lang w:eastAsia="zh-CN"/>
        </w:rPr>
        <w:t xml:space="preserve"> </w:t>
      </w:r>
      <w:r w:rsidR="00C43BD6">
        <w:rPr>
          <w:lang w:eastAsia="zh-CN"/>
        </w:rPr>
        <w:t xml:space="preserve">encoder composed of </w:t>
      </w:r>
      <w:r w:rsidR="00016C74">
        <w:rPr>
          <w:lang w:eastAsia="zh-CN"/>
        </w:rPr>
        <w:t xml:space="preserve">ResUNet with dilated convolution </w:t>
      </w:r>
      <w:r w:rsidR="003A48CD">
        <w:rPr>
          <w:lang w:eastAsia="zh-CN"/>
        </w:rPr>
        <w:t xml:space="preserve">and </w:t>
      </w:r>
      <w:r w:rsidR="00722381">
        <w:rPr>
          <w:lang w:eastAsia="zh-CN"/>
        </w:rPr>
        <w:t xml:space="preserve">decoder </w:t>
      </w:r>
      <w:r w:rsidR="00722381">
        <w:rPr>
          <w:rFonts w:hint="eastAsia"/>
          <w:lang w:eastAsia="zh-CN"/>
        </w:rPr>
        <w:t>includ</w:t>
      </w:r>
      <w:r w:rsidR="00722381">
        <w:rPr>
          <w:lang w:eastAsia="zh-CN"/>
        </w:rPr>
        <w:t xml:space="preserve">ing several </w:t>
      </w:r>
      <w:r w:rsidR="003A48CD">
        <w:rPr>
          <w:lang w:eastAsia="zh-CN"/>
        </w:rPr>
        <w:t xml:space="preserve">upsample </w:t>
      </w:r>
      <w:r w:rsidR="00D13BCF">
        <w:rPr>
          <w:lang w:eastAsia="zh-CN"/>
        </w:rPr>
        <w:t xml:space="preserve">layers </w:t>
      </w:r>
      <w:r w:rsidR="00C34593">
        <w:rPr>
          <w:lang w:eastAsia="zh-CN"/>
        </w:rPr>
        <w:t>is</w:t>
      </w:r>
      <w:r w:rsidR="00016C74">
        <w:rPr>
          <w:lang w:eastAsia="zh-CN"/>
        </w:rPr>
        <w:t xml:space="preserve"> </w:t>
      </w:r>
      <w:r w:rsidR="00564E35">
        <w:rPr>
          <w:lang w:eastAsia="zh-CN"/>
        </w:rPr>
        <w:t xml:space="preserve">adopted as our </w:t>
      </w:r>
      <w:r w:rsidR="002408DA">
        <w:rPr>
          <w:lang w:eastAsia="zh-CN"/>
        </w:rPr>
        <w:t>network</w:t>
      </w:r>
      <w:r w:rsidR="00FB2A87">
        <w:rPr>
          <w:lang w:eastAsia="zh-CN"/>
        </w:rPr>
        <w:t>’s</w:t>
      </w:r>
      <w:r w:rsidR="002408DA">
        <w:rPr>
          <w:lang w:eastAsia="zh-CN"/>
        </w:rPr>
        <w:t xml:space="preserve"> </w:t>
      </w:r>
      <w:r w:rsidR="00564E35">
        <w:rPr>
          <w:lang w:eastAsia="zh-CN"/>
        </w:rPr>
        <w:t>backbone</w:t>
      </w:r>
      <w:r w:rsidR="002B3ACA">
        <w:rPr>
          <w:lang w:eastAsia="zh-CN"/>
        </w:rPr>
        <w:t xml:space="preserve"> while </w:t>
      </w:r>
      <w:r w:rsidR="00BC4EE6">
        <w:rPr>
          <w:lang w:eastAsia="zh-CN"/>
        </w:rPr>
        <w:t xml:space="preserve">PMP </w:t>
      </w:r>
      <w:r w:rsidR="00A71C1F">
        <w:rPr>
          <w:lang w:eastAsia="zh-CN"/>
        </w:rPr>
        <w:t xml:space="preserve">module </w:t>
      </w:r>
      <w:r w:rsidR="00BC4EE6">
        <w:rPr>
          <w:lang w:eastAsia="zh-CN"/>
        </w:rPr>
        <w:t xml:space="preserve">is </w:t>
      </w:r>
      <w:r w:rsidR="008252C7">
        <w:rPr>
          <w:lang w:eastAsia="zh-CN"/>
        </w:rPr>
        <w:t xml:space="preserve">integrated to the top of the encoder to </w:t>
      </w:r>
      <w:r w:rsidR="009C0F7A">
        <w:rPr>
          <w:lang w:eastAsia="zh-CN"/>
        </w:rPr>
        <w:t>obt</w:t>
      </w:r>
      <w:r w:rsidR="008C58A0">
        <w:rPr>
          <w:lang w:eastAsia="zh-CN"/>
        </w:rPr>
        <w:t xml:space="preserve">ain </w:t>
      </w:r>
      <w:r w:rsidR="00C054A8">
        <w:rPr>
          <w:lang w:eastAsia="zh-CN"/>
        </w:rPr>
        <w:t>the multi-scale and global information</w:t>
      </w:r>
      <w:r w:rsidR="00B335B9">
        <w:rPr>
          <w:lang w:eastAsia="zh-CN"/>
        </w:rPr>
        <w:t xml:space="preserve"> of the </w:t>
      </w:r>
      <w:r w:rsidR="00172C6B">
        <w:rPr>
          <w:lang w:eastAsia="zh-CN"/>
        </w:rPr>
        <w:t xml:space="preserve">high-level </w:t>
      </w:r>
      <w:r w:rsidR="00B335B9">
        <w:rPr>
          <w:lang w:eastAsia="zh-CN"/>
        </w:rPr>
        <w:t>feature map</w:t>
      </w:r>
      <w:r w:rsidR="00C054A8">
        <w:rPr>
          <w:lang w:eastAsia="zh-CN"/>
        </w:rPr>
        <w:t>.</w:t>
      </w:r>
      <w:r w:rsidR="00112B4C">
        <w:rPr>
          <w:lang w:eastAsia="zh-CN"/>
        </w:rPr>
        <w:t xml:space="preserve"> </w:t>
      </w:r>
      <w:r w:rsidR="00B00943">
        <w:rPr>
          <w:lang w:eastAsia="zh-CN"/>
        </w:rPr>
        <w:t>T</w:t>
      </w:r>
      <w:r w:rsidR="00FA529B">
        <w:rPr>
          <w:lang w:eastAsia="zh-CN"/>
        </w:rPr>
        <w:t xml:space="preserve">wo </w:t>
      </w:r>
      <w:r w:rsidR="00DE6660">
        <w:rPr>
          <w:lang w:eastAsia="zh-CN"/>
        </w:rPr>
        <w:t xml:space="preserve">output </w:t>
      </w:r>
      <w:r w:rsidR="00FA529B">
        <w:rPr>
          <w:lang w:eastAsia="zh-CN"/>
        </w:rPr>
        <w:t xml:space="preserve">branches </w:t>
      </w:r>
      <w:r w:rsidR="00AF6DFE">
        <w:rPr>
          <w:lang w:eastAsia="zh-CN"/>
        </w:rPr>
        <w:t>are</w:t>
      </w:r>
      <w:r w:rsidR="00FA529B">
        <w:rPr>
          <w:lang w:eastAsia="zh-CN"/>
        </w:rPr>
        <w:t xml:space="preserve"> designed</w:t>
      </w:r>
      <w:r w:rsidR="003B6476">
        <w:rPr>
          <w:lang w:eastAsia="zh-CN"/>
        </w:rPr>
        <w:t xml:space="preserve"> to </w:t>
      </w:r>
      <w:r w:rsidR="00A26609">
        <w:rPr>
          <w:lang w:eastAsia="zh-CN"/>
        </w:rPr>
        <w:t>obtain</w:t>
      </w:r>
      <w:r w:rsidR="009E4998">
        <w:rPr>
          <w:lang w:eastAsia="zh-CN"/>
        </w:rPr>
        <w:t xml:space="preserve"> classification result</w:t>
      </w:r>
      <w:r w:rsidR="00A26609">
        <w:rPr>
          <w:lang w:eastAsia="zh-CN"/>
        </w:rPr>
        <w:t>s</w:t>
      </w:r>
      <w:r w:rsidR="009E4998">
        <w:rPr>
          <w:lang w:eastAsia="zh-CN"/>
        </w:rPr>
        <w:t xml:space="preserve"> and segmentation mask</w:t>
      </w:r>
      <w:r w:rsidR="00A26609">
        <w:rPr>
          <w:lang w:eastAsia="zh-CN"/>
        </w:rPr>
        <w:t>s</w:t>
      </w:r>
      <w:r w:rsidR="009E4998">
        <w:rPr>
          <w:lang w:eastAsia="zh-CN"/>
        </w:rPr>
        <w:t xml:space="preserve"> of the origin image.</w:t>
      </w:r>
      <w:bookmarkEnd w:id="6"/>
    </w:p>
    <w:bookmarkEnd w:id="7"/>
    <w:p w14:paraId="2020168D" w14:textId="2B7DE584" w:rsidR="00E31090" w:rsidRDefault="00E31090" w:rsidP="0074746C">
      <w:pPr>
        <w:rPr>
          <w:rFonts w:hint="eastAsia"/>
          <w:lang w:eastAsia="zh-CN"/>
        </w:rPr>
      </w:pPr>
    </w:p>
    <w:p w14:paraId="17DACB14" w14:textId="217E25B5" w:rsidR="00971EC1" w:rsidRDefault="00971EC1" w:rsidP="00971EC1">
      <w:pPr>
        <w:pStyle w:val="2"/>
        <w:rPr>
          <w:rFonts w:hint="eastAsia"/>
          <w:lang w:eastAsia="zh-CN"/>
        </w:rPr>
      </w:pPr>
      <w:r>
        <w:rPr>
          <w:lang w:eastAsia="zh-CN"/>
        </w:rPr>
        <w:t>Wavelet transform process</w:t>
      </w:r>
    </w:p>
    <w:p w14:paraId="004D2B2C" w14:textId="3B141A30" w:rsidR="00971EC1" w:rsidRPr="00DB2A3B" w:rsidRDefault="00971EC1" w:rsidP="009D6E26">
      <w:pPr>
        <w:spacing w:after="0"/>
        <w:rPr>
          <w:rFonts w:hint="eastAsia"/>
          <w:lang w:eastAsia="zh-CN"/>
        </w:rPr>
      </w:pPr>
      <w:bookmarkStart w:id="8" w:name="_Hlk88644579"/>
      <w:r>
        <w:rPr>
          <w:lang w:eastAsia="zh-CN"/>
        </w:rPr>
        <w:t xml:space="preserve">Before </w:t>
      </w:r>
      <w:r w:rsidR="00AC7230">
        <w:rPr>
          <w:lang w:eastAsia="zh-CN"/>
        </w:rPr>
        <w:t>our network</w:t>
      </w:r>
      <w:r>
        <w:rPr>
          <w:lang w:eastAsia="zh-CN"/>
        </w:rPr>
        <w:t xml:space="preserve">, the origin </w:t>
      </w:r>
      <w:r w:rsidR="005105BF">
        <w:rPr>
          <w:lang w:eastAsia="zh-CN"/>
        </w:rPr>
        <w:t xml:space="preserve">OCT </w:t>
      </w:r>
      <w:r>
        <w:rPr>
          <w:lang w:eastAsia="zh-CN"/>
        </w:rPr>
        <w:t>image is firstly processed by wavelet transform (WT) .</w:t>
      </w:r>
      <w:r w:rsidR="00272437">
        <w:rPr>
          <w:lang w:eastAsia="zh-CN"/>
        </w:rPr>
        <w:t xml:space="preserve"> </w:t>
      </w:r>
      <w:r w:rsidR="00FA5413">
        <w:rPr>
          <w:lang w:eastAsia="zh-CN"/>
        </w:rPr>
        <w:t>In a nutshell</w:t>
      </w:r>
      <w:r w:rsidR="00F13954">
        <w:rPr>
          <w:lang w:eastAsia="zh-CN"/>
        </w:rPr>
        <w:t xml:space="preserve">, </w:t>
      </w:r>
      <w:r w:rsidR="00272437">
        <w:rPr>
          <w:lang w:eastAsia="zh-CN"/>
        </w:rPr>
        <w:t>WT</w:t>
      </w:r>
      <w:r w:rsidR="00272437" w:rsidRPr="00272437">
        <w:rPr>
          <w:lang w:eastAsia="zh-CN"/>
        </w:rPr>
        <w:t xml:space="preserve"> is a </w:t>
      </w:r>
      <w:r w:rsidR="00C82CA8">
        <w:rPr>
          <w:lang w:eastAsia="zh-CN"/>
        </w:rPr>
        <w:t>proce</w:t>
      </w:r>
      <w:r w:rsidR="00E22C50">
        <w:rPr>
          <w:lang w:eastAsia="zh-CN"/>
        </w:rPr>
        <w:t xml:space="preserve">ss </w:t>
      </w:r>
      <w:r w:rsidR="00272437" w:rsidRPr="00272437">
        <w:rPr>
          <w:lang w:eastAsia="zh-CN"/>
        </w:rPr>
        <w:t>of separating low</w:t>
      </w:r>
      <w:r w:rsidR="00255D8C">
        <w:rPr>
          <w:lang w:eastAsia="zh-CN"/>
        </w:rPr>
        <w:t>-</w:t>
      </w:r>
      <w:r w:rsidR="00272437" w:rsidRPr="00272437">
        <w:rPr>
          <w:lang w:eastAsia="zh-CN"/>
        </w:rPr>
        <w:t>frequency</w:t>
      </w:r>
      <w:r w:rsidR="00F64052">
        <w:rPr>
          <w:lang w:eastAsia="zh-CN"/>
        </w:rPr>
        <w:t xml:space="preserve"> (HF)</w:t>
      </w:r>
      <w:r w:rsidR="00272437" w:rsidRPr="00272437">
        <w:rPr>
          <w:lang w:eastAsia="zh-CN"/>
        </w:rPr>
        <w:t xml:space="preserve"> and high</w:t>
      </w:r>
      <w:r w:rsidR="00255D8C">
        <w:rPr>
          <w:lang w:eastAsia="zh-CN"/>
        </w:rPr>
        <w:t>-</w:t>
      </w:r>
      <w:r w:rsidR="00272437" w:rsidRPr="00272437">
        <w:rPr>
          <w:lang w:eastAsia="zh-CN"/>
        </w:rPr>
        <w:t xml:space="preserve">frequency </w:t>
      </w:r>
      <w:r w:rsidR="00F64052">
        <w:rPr>
          <w:lang w:eastAsia="zh-CN"/>
        </w:rPr>
        <w:t xml:space="preserve">(LF) </w:t>
      </w:r>
      <w:r w:rsidR="005B719F" w:rsidRPr="00272437">
        <w:rPr>
          <w:lang w:eastAsia="zh-CN"/>
        </w:rPr>
        <w:t>signal</w:t>
      </w:r>
      <w:r w:rsidR="00FD3945">
        <w:rPr>
          <w:lang w:eastAsia="zh-CN"/>
        </w:rPr>
        <w:t xml:space="preserve"> like filiter</w:t>
      </w:r>
      <w:r w:rsidR="00E94FF8">
        <w:rPr>
          <w:lang w:eastAsia="zh-CN"/>
        </w:rPr>
        <w:t>s</w:t>
      </w:r>
      <w:r w:rsidR="00086D01">
        <w:rPr>
          <w:lang w:eastAsia="zh-CN"/>
        </w:rPr>
        <w:t>.</w:t>
      </w:r>
      <w:r w:rsidR="000B5108">
        <w:rPr>
          <w:lang w:eastAsia="zh-CN"/>
        </w:rPr>
        <w:t xml:space="preserve"> </w:t>
      </w:r>
      <w:r w:rsidR="00665D4B">
        <w:rPr>
          <w:lang w:eastAsia="zh-CN"/>
        </w:rPr>
        <w:t>Based</w:t>
      </w:r>
      <w:r w:rsidR="0008689C">
        <w:rPr>
          <w:lang w:eastAsia="zh-CN"/>
        </w:rPr>
        <w:t xml:space="preserve"> on</w:t>
      </w:r>
      <w:r w:rsidR="00041189">
        <w:rPr>
          <w:lang w:eastAsia="zh-CN"/>
        </w:rPr>
        <w:t xml:space="preserve"> the idea of introducing prior knowledge into our model</w:t>
      </w:r>
      <w:r w:rsidR="0017181F">
        <w:rPr>
          <w:lang w:eastAsia="zh-CN"/>
        </w:rPr>
        <w:t xml:space="preserve"> and above</w:t>
      </w:r>
      <w:r w:rsidR="00041189">
        <w:rPr>
          <w:lang w:eastAsia="zh-CN"/>
        </w:rPr>
        <w:t>, h</w:t>
      </w:r>
      <w:r w:rsidR="00CF3804">
        <w:rPr>
          <w:lang w:eastAsia="zh-CN"/>
        </w:rPr>
        <w:t>aar wavenet is used</w:t>
      </w:r>
      <w:r w:rsidR="003F3CF6">
        <w:rPr>
          <w:lang w:eastAsia="zh-CN"/>
        </w:rPr>
        <w:t xml:space="preserve"> to get </w:t>
      </w:r>
      <w:r w:rsidR="00544DF6">
        <w:rPr>
          <w:lang w:eastAsia="zh-CN"/>
        </w:rPr>
        <w:t>LF</w:t>
      </w:r>
      <w:r w:rsidR="00C87357">
        <w:rPr>
          <w:lang w:eastAsia="zh-CN"/>
        </w:rPr>
        <w:t xml:space="preserve"> </w:t>
      </w:r>
      <w:r w:rsidR="00544DF6">
        <w:rPr>
          <w:lang w:eastAsia="zh-CN"/>
        </w:rPr>
        <w:t>and HF</w:t>
      </w:r>
      <w:r w:rsidR="00C87357">
        <w:rPr>
          <w:lang w:eastAsia="zh-CN"/>
        </w:rPr>
        <w:t xml:space="preserve"> i</w:t>
      </w:r>
      <w:r w:rsidR="00A633BB">
        <w:rPr>
          <w:lang w:eastAsia="zh-CN"/>
        </w:rPr>
        <w:t xml:space="preserve">nformation </w:t>
      </w:r>
      <w:r w:rsidR="005E5875">
        <w:rPr>
          <w:lang w:eastAsia="zh-CN"/>
        </w:rPr>
        <w:t>within</w:t>
      </w:r>
      <w:r w:rsidR="00A633BB">
        <w:rPr>
          <w:lang w:eastAsia="zh-CN"/>
        </w:rPr>
        <w:t xml:space="preserve"> the</w:t>
      </w:r>
      <w:r w:rsidR="00AC4DDF">
        <w:rPr>
          <w:lang w:eastAsia="zh-CN"/>
        </w:rPr>
        <w:t xml:space="preserve"> </w:t>
      </w:r>
      <w:r w:rsidR="00A633BB">
        <w:rPr>
          <w:lang w:eastAsia="zh-CN"/>
        </w:rPr>
        <w:t>image</w:t>
      </w:r>
      <w:r w:rsidR="00AB4E62">
        <w:rPr>
          <w:lang w:eastAsia="zh-CN"/>
        </w:rPr>
        <w:t xml:space="preserve">. </w:t>
      </w:r>
      <w:r w:rsidR="00F5797A">
        <w:rPr>
          <w:lang w:eastAsia="zh-CN"/>
        </w:rPr>
        <w:t xml:space="preserve">HF information </w:t>
      </w:r>
      <w:r w:rsidR="00EC0D43" w:rsidRPr="00EC0D43">
        <w:rPr>
          <w:lang w:eastAsia="zh-CN"/>
        </w:rPr>
        <w:t xml:space="preserve">represents the detailed </w:t>
      </w:r>
      <w:r w:rsidR="00314C30">
        <w:rPr>
          <w:lang w:eastAsia="zh-CN"/>
        </w:rPr>
        <w:t>message</w:t>
      </w:r>
      <w:r w:rsidR="00DB2A3B">
        <w:rPr>
          <w:lang w:eastAsia="zh-CN"/>
        </w:rPr>
        <w:t xml:space="preserve"> </w:t>
      </w:r>
      <w:r w:rsidR="002C45D5">
        <w:rPr>
          <w:lang w:eastAsia="zh-CN"/>
        </w:rPr>
        <w:t>while</w:t>
      </w:r>
      <w:r w:rsidR="00EC0D43">
        <w:rPr>
          <w:lang w:eastAsia="zh-CN"/>
        </w:rPr>
        <w:t xml:space="preserve"> </w:t>
      </w:r>
      <w:r w:rsidR="00DB2A3B">
        <w:rPr>
          <w:lang w:eastAsia="zh-CN"/>
        </w:rPr>
        <w:t xml:space="preserve">the </w:t>
      </w:r>
      <w:r w:rsidR="00EC0D43">
        <w:rPr>
          <w:lang w:eastAsia="zh-CN"/>
        </w:rPr>
        <w:t xml:space="preserve">LF </w:t>
      </w:r>
      <w:r w:rsidR="00DB2A3B">
        <w:rPr>
          <w:lang w:eastAsia="zh-CN"/>
        </w:rPr>
        <w:t>one contains the global</w:t>
      </w:r>
      <w:r w:rsidR="00CA2FD7">
        <w:rPr>
          <w:lang w:eastAsia="zh-CN"/>
        </w:rPr>
        <w:t xml:space="preserve"> message</w:t>
      </w:r>
      <w:r w:rsidR="009C7A7A">
        <w:rPr>
          <w:lang w:eastAsia="zh-CN"/>
        </w:rPr>
        <w:t>.</w:t>
      </w:r>
      <w:r w:rsidR="00165AEC">
        <w:rPr>
          <w:lang w:eastAsia="zh-CN"/>
        </w:rPr>
        <w:t xml:space="preserve"> </w:t>
      </w:r>
      <w:r w:rsidR="002F70ED">
        <w:rPr>
          <w:lang w:eastAsia="zh-CN"/>
        </w:rPr>
        <w:t xml:space="preserve">With respect to HF information, we only used </w:t>
      </w:r>
      <w:r w:rsidR="00197C37">
        <w:rPr>
          <w:lang w:eastAsia="zh-CN"/>
        </w:rPr>
        <w:t xml:space="preserve">the horizontal one </w:t>
      </w:r>
      <w:r w:rsidR="009E0CB7">
        <w:rPr>
          <w:lang w:eastAsia="zh-CN"/>
        </w:rPr>
        <w:t xml:space="preserve">which is consistent with retinal structure. </w:t>
      </w:r>
      <w:r w:rsidR="00790ED4">
        <w:rPr>
          <w:lang w:eastAsia="zh-CN"/>
        </w:rPr>
        <w:t>These two outputs are c</w:t>
      </w:r>
      <w:r w:rsidR="00DA2E7A">
        <w:rPr>
          <w:lang w:eastAsia="zh-CN"/>
        </w:rPr>
        <w:t>oncat</w:t>
      </w:r>
      <w:r w:rsidR="00032695">
        <w:rPr>
          <w:lang w:eastAsia="zh-CN"/>
        </w:rPr>
        <w:t>enate</w:t>
      </w:r>
      <w:r w:rsidR="00790ED4">
        <w:rPr>
          <w:lang w:eastAsia="zh-CN"/>
        </w:rPr>
        <w:t xml:space="preserve">d </w:t>
      </w:r>
      <w:r w:rsidR="00EF3FC8" w:rsidRPr="00EF3FC8">
        <w:rPr>
          <w:lang w:eastAsia="zh-CN"/>
        </w:rPr>
        <w:t xml:space="preserve">with the original image </w:t>
      </w:r>
      <w:r w:rsidR="00CC735F">
        <w:rPr>
          <w:lang w:eastAsia="zh-CN"/>
        </w:rPr>
        <w:t xml:space="preserve">and </w:t>
      </w:r>
      <w:r w:rsidR="00105FA9">
        <w:rPr>
          <w:lang w:eastAsia="zh-CN"/>
        </w:rPr>
        <w:t xml:space="preserve">then </w:t>
      </w:r>
      <w:r w:rsidR="00CC735F">
        <w:rPr>
          <w:lang w:eastAsia="zh-CN"/>
        </w:rPr>
        <w:t>fed</w:t>
      </w:r>
      <w:r w:rsidR="00EF3FC8" w:rsidRPr="00EF3FC8">
        <w:rPr>
          <w:lang w:eastAsia="zh-CN"/>
        </w:rPr>
        <w:t xml:space="preserve"> to the model</w:t>
      </w:r>
      <w:r w:rsidR="00AB1B1F">
        <w:rPr>
          <w:lang w:eastAsia="zh-CN"/>
        </w:rPr>
        <w:t xml:space="preserve">. </w:t>
      </w:r>
      <w:r w:rsidR="00165AEC">
        <w:rPr>
          <w:lang w:eastAsia="zh-CN"/>
        </w:rPr>
        <w:t xml:space="preserve">The </w:t>
      </w:r>
      <w:r w:rsidR="0012648C">
        <w:rPr>
          <w:lang w:eastAsia="zh-CN"/>
        </w:rPr>
        <w:t xml:space="preserve">detail </w:t>
      </w:r>
      <w:r w:rsidR="00165AEC">
        <w:rPr>
          <w:lang w:eastAsia="zh-CN"/>
        </w:rPr>
        <w:t xml:space="preserve">of </w:t>
      </w:r>
      <w:r w:rsidR="00F31DF4">
        <w:rPr>
          <w:lang w:eastAsia="zh-CN"/>
        </w:rPr>
        <w:t>WT process is shown in Fig. 3.</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9DC" w14:paraId="6821185A" w14:textId="77777777" w:rsidTr="00FD1E27">
        <w:trPr>
          <w:trHeight w:val="1892"/>
        </w:trPr>
        <w:tc>
          <w:tcPr>
            <w:tcW w:w="8296" w:type="dxa"/>
          </w:tcPr>
          <w:p w14:paraId="1D15CB33" w14:textId="36236049" w:rsidR="00A079DC" w:rsidRDefault="00DC04E4" w:rsidP="00FD1E27">
            <w:pPr>
              <w:jc w:val="center"/>
              <w:rPr>
                <w:rFonts w:hint="eastAsia"/>
                <w:lang w:eastAsia="zh-CN"/>
              </w:rPr>
            </w:pPr>
            <w:bookmarkStart w:id="9" w:name="_Hlk88649711"/>
            <w:bookmarkEnd w:id="8"/>
            <w:r>
              <w:rPr>
                <w:noProof/>
              </w:rPr>
              <w:drawing>
                <wp:inline distT="0" distB="0" distL="0" distR="0" wp14:anchorId="0EF53273" wp14:editId="750E06AF">
                  <wp:extent cx="3965552" cy="120690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67" t="5033" r="2619" b="5885"/>
                          <a:stretch/>
                        </pic:blipFill>
                        <pic:spPr bwMode="auto">
                          <a:xfrm>
                            <a:off x="0" y="0"/>
                            <a:ext cx="4078593" cy="1241305"/>
                          </a:xfrm>
                          <a:prstGeom prst="rect">
                            <a:avLst/>
                          </a:prstGeom>
                          <a:ln>
                            <a:noFill/>
                          </a:ln>
                          <a:extLst>
                            <a:ext uri="{53640926-AAD7-44D8-BBD7-CCE9431645EC}">
                              <a14:shadowObscured xmlns:a14="http://schemas.microsoft.com/office/drawing/2010/main"/>
                            </a:ext>
                          </a:extLst>
                        </pic:spPr>
                      </pic:pic>
                    </a:graphicData>
                  </a:graphic>
                </wp:inline>
              </w:drawing>
            </w:r>
          </w:p>
        </w:tc>
      </w:tr>
      <w:tr w:rsidR="00A079DC" w14:paraId="757DCBB0" w14:textId="77777777" w:rsidTr="00C27B75">
        <w:tc>
          <w:tcPr>
            <w:tcW w:w="8296" w:type="dxa"/>
          </w:tcPr>
          <w:p w14:paraId="58B010B5" w14:textId="1487847F" w:rsidR="00A079DC" w:rsidRPr="007D3550" w:rsidRDefault="007D3550" w:rsidP="007D3550">
            <w:pPr>
              <w:jc w:val="center"/>
              <w:rPr>
                <w:rFonts w:cs="Miriam" w:hint="eastAsia"/>
                <w:b/>
                <w:bCs/>
                <w:szCs w:val="18"/>
                <w:lang w:eastAsia="en-AU"/>
              </w:rPr>
            </w:pPr>
            <w:r w:rsidRPr="007814AC">
              <w:rPr>
                <w:rFonts w:cs="Miriam" w:hint="eastAsia"/>
                <w:b/>
                <w:bCs/>
                <w:szCs w:val="18"/>
                <w:lang w:eastAsia="en-AU"/>
              </w:rPr>
              <w:t>F</w:t>
            </w:r>
            <w:r w:rsidRPr="007814AC">
              <w:rPr>
                <w:rFonts w:cs="Miriam"/>
                <w:b/>
                <w:bCs/>
                <w:szCs w:val="18"/>
                <w:lang w:eastAsia="en-AU"/>
              </w:rPr>
              <w:t xml:space="preserve">igure </w:t>
            </w:r>
            <w:r>
              <w:rPr>
                <w:rFonts w:cs="Miriam"/>
                <w:b/>
                <w:bCs/>
                <w:szCs w:val="18"/>
                <w:lang w:eastAsia="en-AU"/>
              </w:rPr>
              <w:t>2</w:t>
            </w:r>
            <w:r w:rsidRPr="007814AC">
              <w:rPr>
                <w:rFonts w:cs="Miriam"/>
                <w:b/>
                <w:bCs/>
                <w:szCs w:val="18"/>
                <w:lang w:eastAsia="en-AU"/>
              </w:rPr>
              <w:t>: Output of wavelet transform process. The left colume is the origin image. The middle colume is the</w:t>
            </w:r>
            <w:r>
              <w:rPr>
                <w:rFonts w:cs="Miriam"/>
                <w:b/>
                <w:bCs/>
                <w:szCs w:val="18"/>
                <w:lang w:eastAsia="en-AU"/>
              </w:rPr>
              <w:t xml:space="preserve"> </w:t>
            </w:r>
            <w:r w:rsidRPr="007814AC">
              <w:rPr>
                <w:rFonts w:cs="Miriam"/>
                <w:b/>
                <w:bCs/>
                <w:szCs w:val="18"/>
                <w:lang w:eastAsia="en-AU"/>
              </w:rPr>
              <w:t>HF filiter</w:t>
            </w:r>
            <w:r>
              <w:rPr>
                <w:rFonts w:cs="Miriam"/>
                <w:b/>
                <w:bCs/>
                <w:szCs w:val="18"/>
                <w:lang w:eastAsia="en-AU"/>
              </w:rPr>
              <w:t xml:space="preserve">’s output which contains </w:t>
            </w:r>
            <w:r w:rsidRPr="007814AC">
              <w:rPr>
                <w:rFonts w:cs="Miriam"/>
                <w:b/>
                <w:bCs/>
                <w:szCs w:val="18"/>
                <w:lang w:eastAsia="en-AU"/>
              </w:rPr>
              <w:t>horizontal detail</w:t>
            </w:r>
            <w:r>
              <w:rPr>
                <w:rFonts w:cs="Miriam"/>
                <w:b/>
                <w:bCs/>
                <w:szCs w:val="18"/>
                <w:lang w:eastAsia="en-AU"/>
              </w:rPr>
              <w:t>s</w:t>
            </w:r>
            <w:r w:rsidRPr="007814AC">
              <w:rPr>
                <w:rFonts w:cs="Miriam"/>
                <w:b/>
                <w:bCs/>
                <w:szCs w:val="18"/>
                <w:lang w:eastAsia="en-AU"/>
              </w:rPr>
              <w:t xml:space="preserve">. The right colume is </w:t>
            </w:r>
            <w:r>
              <w:rPr>
                <w:rFonts w:cs="Miriam"/>
                <w:b/>
                <w:bCs/>
                <w:szCs w:val="18"/>
                <w:lang w:eastAsia="en-AU"/>
              </w:rPr>
              <w:t xml:space="preserve">the </w:t>
            </w:r>
            <w:r w:rsidRPr="007814AC">
              <w:rPr>
                <w:rFonts w:cs="Miriam"/>
                <w:b/>
                <w:bCs/>
                <w:szCs w:val="18"/>
                <w:lang w:eastAsia="en-AU"/>
              </w:rPr>
              <w:t>LF filter</w:t>
            </w:r>
            <w:r>
              <w:rPr>
                <w:rFonts w:cs="Miriam"/>
                <w:b/>
                <w:bCs/>
                <w:szCs w:val="18"/>
                <w:lang w:eastAsia="en-AU"/>
              </w:rPr>
              <w:t xml:space="preserve">’s output representing </w:t>
            </w:r>
            <w:r w:rsidRPr="007814AC">
              <w:rPr>
                <w:rFonts w:cs="Miriam"/>
                <w:b/>
                <w:bCs/>
                <w:szCs w:val="18"/>
                <w:lang w:eastAsia="en-AU"/>
              </w:rPr>
              <w:t xml:space="preserve">the global message from </w:t>
            </w:r>
            <w:r>
              <w:rPr>
                <w:rFonts w:cs="Miriam"/>
                <w:b/>
                <w:bCs/>
                <w:szCs w:val="18"/>
                <w:lang w:eastAsia="en-AU"/>
              </w:rPr>
              <w:t xml:space="preserve">the </w:t>
            </w:r>
            <w:r w:rsidRPr="007814AC">
              <w:rPr>
                <w:rFonts w:cs="Miriam"/>
                <w:b/>
                <w:bCs/>
                <w:szCs w:val="18"/>
                <w:lang w:eastAsia="en-AU"/>
              </w:rPr>
              <w:t>image.</w:t>
            </w:r>
          </w:p>
        </w:tc>
      </w:tr>
      <w:bookmarkEnd w:id="9"/>
    </w:tbl>
    <w:p w14:paraId="72A93FCD" w14:textId="77777777" w:rsidR="00971EC1" w:rsidRDefault="00971EC1" w:rsidP="0074746C">
      <w:pPr>
        <w:rPr>
          <w:rFonts w:hint="eastAsia"/>
          <w:lang w:eastAsia="zh-CN"/>
        </w:rPr>
      </w:pPr>
    </w:p>
    <w:p w14:paraId="0B4EA498" w14:textId="63C7E89E" w:rsidR="00415F8A" w:rsidRDefault="00415F8A" w:rsidP="00415F8A">
      <w:pPr>
        <w:pStyle w:val="2"/>
        <w:rPr>
          <w:lang w:eastAsia="zh-CN"/>
        </w:rPr>
      </w:pPr>
      <w:r>
        <w:rPr>
          <w:rFonts w:hint="eastAsia"/>
          <w:lang w:eastAsia="zh-CN"/>
        </w:rPr>
        <w:lastRenderedPageBreak/>
        <w:t>B</w:t>
      </w:r>
      <w:r>
        <w:rPr>
          <w:lang w:eastAsia="zh-CN"/>
        </w:rPr>
        <w:t>ackbone</w:t>
      </w:r>
    </w:p>
    <w:p w14:paraId="653A632D" w14:textId="5ADEA490" w:rsidR="00DF2701" w:rsidRDefault="009747FE" w:rsidP="007A3610">
      <w:pPr>
        <w:spacing w:after="0"/>
        <w:rPr>
          <w:lang w:eastAsia="zh-CN"/>
        </w:rPr>
      </w:pPr>
      <w:bookmarkStart w:id="10" w:name="_Hlk88644570"/>
      <w:r>
        <w:rPr>
          <w:lang w:eastAsia="zh-CN"/>
        </w:rPr>
        <w:t xml:space="preserve">In encoder path, we use a pretrained ResNet-34 as the feature extractor. </w:t>
      </w:r>
      <w:r w:rsidR="003D1FEA">
        <w:rPr>
          <w:lang w:eastAsia="zh-CN"/>
        </w:rPr>
        <w:t xml:space="preserve">The average pooling layer and fully connected layers are removed </w:t>
      </w:r>
      <w:r w:rsidR="00280993">
        <w:rPr>
          <w:lang w:eastAsia="zh-CN"/>
        </w:rPr>
        <w:t xml:space="preserve">for the task of </w:t>
      </w:r>
      <w:r w:rsidR="003D1FEA">
        <w:rPr>
          <w:lang w:eastAsia="zh-CN"/>
        </w:rPr>
        <w:t>segmentatio</w:t>
      </w:r>
      <w:r w:rsidR="00280993">
        <w:rPr>
          <w:lang w:eastAsia="zh-CN"/>
        </w:rPr>
        <w:t>n</w:t>
      </w:r>
      <w:r w:rsidR="003D1FEA">
        <w:rPr>
          <w:lang w:eastAsia="zh-CN"/>
        </w:rPr>
        <w:t xml:space="preserve">. </w:t>
      </w:r>
      <w:r w:rsidR="00CC0BBF">
        <w:rPr>
          <w:lang w:eastAsia="zh-CN"/>
        </w:rPr>
        <w:t>Considering CNVs are commonly small object</w:t>
      </w:r>
      <w:r w:rsidR="007203CB">
        <w:rPr>
          <w:lang w:eastAsia="zh-CN"/>
        </w:rPr>
        <w:t>s</w:t>
      </w:r>
      <w:r w:rsidR="00736219">
        <w:rPr>
          <w:lang w:eastAsia="zh-CN"/>
        </w:rPr>
        <w:t xml:space="preserve"> and easily got lost in deep CNN</w:t>
      </w:r>
      <w:r w:rsidR="003C214D">
        <w:rPr>
          <w:lang w:eastAsia="zh-CN"/>
        </w:rPr>
        <w:t>,</w:t>
      </w:r>
      <w:r w:rsidR="000F1C5E">
        <w:rPr>
          <w:lang w:eastAsia="zh-CN"/>
        </w:rPr>
        <w:t xml:space="preserve"> w</w:t>
      </w:r>
      <w:r w:rsidR="00E20781">
        <w:rPr>
          <w:lang w:eastAsia="zh-CN"/>
        </w:rPr>
        <w:t xml:space="preserve">e replaced </w:t>
      </w:r>
      <w:r w:rsidR="00C74E9D">
        <w:rPr>
          <w:lang w:eastAsia="zh-CN"/>
        </w:rPr>
        <w:t>the normal convolution</w:t>
      </w:r>
      <w:r w:rsidR="00E20781">
        <w:rPr>
          <w:lang w:eastAsia="zh-CN"/>
        </w:rPr>
        <w:t xml:space="preserve"> with</w:t>
      </w:r>
      <w:r w:rsidR="003E2E20">
        <w:rPr>
          <w:lang w:eastAsia="zh-CN"/>
        </w:rPr>
        <w:t xml:space="preserve"> </w:t>
      </w:r>
      <w:r w:rsidR="00864BA7">
        <w:rPr>
          <w:lang w:eastAsia="zh-CN"/>
        </w:rPr>
        <w:t>dilation co</w:t>
      </w:r>
      <w:r w:rsidR="00BC5732">
        <w:rPr>
          <w:lang w:eastAsia="zh-CN"/>
        </w:rPr>
        <w:t>n</w:t>
      </w:r>
      <w:r w:rsidR="00864BA7">
        <w:rPr>
          <w:lang w:eastAsia="zh-CN"/>
        </w:rPr>
        <w:t xml:space="preserve">volution </w:t>
      </w:r>
      <w:r w:rsidR="00FD068C">
        <w:rPr>
          <w:lang w:eastAsia="zh-CN"/>
        </w:rPr>
        <w:t xml:space="preserve">in </w:t>
      </w:r>
      <w:r w:rsidR="0010777B">
        <w:rPr>
          <w:lang w:eastAsia="zh-CN"/>
        </w:rPr>
        <w:t xml:space="preserve">each </w:t>
      </w:r>
      <w:r w:rsidR="00FD068C">
        <w:rPr>
          <w:lang w:eastAsia="zh-CN"/>
        </w:rPr>
        <w:t xml:space="preserve">basic </w:t>
      </w:r>
      <w:r w:rsidR="007E62CE">
        <w:rPr>
          <w:lang w:eastAsia="zh-CN"/>
        </w:rPr>
        <w:t>block</w:t>
      </w:r>
      <w:r w:rsidR="00D63391">
        <w:rPr>
          <w:lang w:eastAsia="zh-CN"/>
        </w:rPr>
        <w:t xml:space="preserve"> i</w:t>
      </w:r>
      <w:r w:rsidR="003C214D">
        <w:rPr>
          <w:lang w:eastAsia="zh-CN"/>
        </w:rPr>
        <w:t xml:space="preserve">n </w:t>
      </w:r>
      <w:r w:rsidR="003C214D">
        <w:rPr>
          <w:rFonts w:hint="eastAsia"/>
          <w:lang w:eastAsia="zh-CN"/>
        </w:rPr>
        <w:t>order</w:t>
      </w:r>
      <w:r w:rsidR="003C214D">
        <w:rPr>
          <w:lang w:eastAsia="zh-CN"/>
        </w:rPr>
        <w:t xml:space="preserve"> to get a greater recetive field</w:t>
      </w:r>
      <w:r w:rsidR="00E5529A">
        <w:rPr>
          <w:lang w:eastAsia="zh-CN"/>
        </w:rPr>
        <w:t>.</w:t>
      </w:r>
      <w:r w:rsidR="001209E8">
        <w:rPr>
          <w:lang w:eastAsia="zh-CN"/>
        </w:rPr>
        <w:t xml:space="preserve"> </w:t>
      </w:r>
      <w:r w:rsidR="00474C25">
        <w:rPr>
          <w:lang w:eastAsia="zh-CN"/>
        </w:rPr>
        <w:t>By introducing dilation convolution</w:t>
      </w:r>
      <w:r w:rsidR="00AD43E6">
        <w:rPr>
          <w:lang w:eastAsia="zh-CN"/>
        </w:rPr>
        <w:t xml:space="preserve">, </w:t>
      </w:r>
      <w:r w:rsidR="00C009FA">
        <w:rPr>
          <w:lang w:eastAsia="zh-CN"/>
        </w:rPr>
        <w:t xml:space="preserve">pooling operation </w:t>
      </w:r>
      <w:r w:rsidR="00375740">
        <w:rPr>
          <w:lang w:eastAsia="zh-CN"/>
        </w:rPr>
        <w:t>can be avoided</w:t>
      </w:r>
      <w:r w:rsidR="00412614">
        <w:rPr>
          <w:lang w:eastAsia="zh-CN"/>
        </w:rPr>
        <w:t xml:space="preserve"> and internal data structure of the feature map can be retained as much as possible</w:t>
      </w:r>
      <w:r w:rsidR="00462A0E">
        <w:rPr>
          <w:lang w:eastAsia="zh-CN"/>
        </w:rPr>
        <w:t xml:space="preserve"> so that o</w:t>
      </w:r>
      <w:r w:rsidR="00F55A34">
        <w:rPr>
          <w:lang w:eastAsia="zh-CN"/>
        </w:rPr>
        <w:t>nly three downsampl</w:t>
      </w:r>
      <w:r w:rsidR="003A4A53">
        <w:rPr>
          <w:lang w:eastAsia="zh-CN"/>
        </w:rPr>
        <w:t xml:space="preserve">ing </w:t>
      </w:r>
      <w:r w:rsidR="001F5136">
        <w:rPr>
          <w:lang w:eastAsia="zh-CN"/>
        </w:rPr>
        <w:t xml:space="preserve">operations </w:t>
      </w:r>
      <w:r w:rsidR="00263BA4">
        <w:rPr>
          <w:lang w:eastAsia="zh-CN"/>
        </w:rPr>
        <w:t>are</w:t>
      </w:r>
      <w:r w:rsidR="00F55A34">
        <w:rPr>
          <w:lang w:eastAsia="zh-CN"/>
        </w:rPr>
        <w:t xml:space="preserve"> performed during feature extracting</w:t>
      </w:r>
      <w:r w:rsidR="00DE65A3">
        <w:rPr>
          <w:lang w:eastAsia="zh-CN"/>
        </w:rPr>
        <w:t xml:space="preserve"> process</w:t>
      </w:r>
      <w:r w:rsidR="00F55A34">
        <w:rPr>
          <w:lang w:eastAsia="zh-CN"/>
        </w:rPr>
        <w:t xml:space="preserve">. </w:t>
      </w:r>
    </w:p>
    <w:p w14:paraId="2D98AC12" w14:textId="3E86C563" w:rsidR="00415F8A" w:rsidRDefault="00207CCA" w:rsidP="002C7C63">
      <w:pPr>
        <w:spacing w:after="0"/>
        <w:ind w:firstLineChars="100" w:firstLine="180"/>
        <w:rPr>
          <w:lang w:eastAsia="zh-CN"/>
        </w:rPr>
      </w:pPr>
      <w:r>
        <w:rPr>
          <w:lang w:eastAsia="zh-CN"/>
        </w:rPr>
        <w:t>Corresponding to the encoder,</w:t>
      </w:r>
      <w:r w:rsidR="00F82408">
        <w:rPr>
          <w:lang w:eastAsia="zh-CN"/>
        </w:rPr>
        <w:t xml:space="preserve"> decoder is composed of three upsampl</w:t>
      </w:r>
      <w:r w:rsidR="00713003">
        <w:rPr>
          <w:lang w:eastAsia="zh-CN"/>
        </w:rPr>
        <w:t>ing</w:t>
      </w:r>
      <w:r w:rsidR="00F82408">
        <w:rPr>
          <w:lang w:eastAsia="zh-CN"/>
        </w:rPr>
        <w:t xml:space="preserve"> layers</w:t>
      </w:r>
      <w:r w:rsidR="004F68EA">
        <w:rPr>
          <w:lang w:eastAsia="zh-CN"/>
        </w:rPr>
        <w:t xml:space="preserve"> using the way of bilinear interpolation</w:t>
      </w:r>
      <w:r w:rsidR="00684608">
        <w:rPr>
          <w:lang w:eastAsia="zh-CN"/>
        </w:rPr>
        <w:t xml:space="preserve">, which aims to </w:t>
      </w:r>
      <w:r w:rsidR="00DF2701">
        <w:rPr>
          <w:lang w:eastAsia="zh-CN"/>
        </w:rPr>
        <w:t xml:space="preserve">up sample the </w:t>
      </w:r>
      <w:r w:rsidR="00D8715C">
        <w:rPr>
          <w:lang w:eastAsia="zh-CN"/>
        </w:rPr>
        <w:t xml:space="preserve">informative </w:t>
      </w:r>
      <w:r w:rsidR="00DF2701">
        <w:rPr>
          <w:lang w:eastAsia="zh-CN"/>
        </w:rPr>
        <w:t xml:space="preserve">feature map </w:t>
      </w:r>
      <w:r w:rsidR="00DD160D">
        <w:rPr>
          <w:lang w:eastAsia="zh-CN"/>
        </w:rPr>
        <w:t xml:space="preserve">and </w:t>
      </w:r>
      <w:r w:rsidR="00684608">
        <w:rPr>
          <w:lang w:eastAsia="zh-CN"/>
        </w:rPr>
        <w:t xml:space="preserve">restore </w:t>
      </w:r>
      <w:r w:rsidR="00F27B72">
        <w:rPr>
          <w:lang w:eastAsia="zh-CN"/>
        </w:rPr>
        <w:t>the high-level semantic features</w:t>
      </w:r>
      <w:r w:rsidR="00515B45">
        <w:rPr>
          <w:lang w:eastAsia="zh-CN"/>
        </w:rPr>
        <w:t>.</w:t>
      </w:r>
      <w:r w:rsidR="0043049C">
        <w:rPr>
          <w:lang w:eastAsia="zh-CN"/>
        </w:rPr>
        <w:t xml:space="preserve"> </w:t>
      </w:r>
      <w:r w:rsidR="00952B9E">
        <w:rPr>
          <w:lang w:eastAsia="zh-CN"/>
        </w:rPr>
        <w:t xml:space="preserve">The skip-connection between the same resolution of encoder and decoder is </w:t>
      </w:r>
      <w:r w:rsidR="0010029E">
        <w:rPr>
          <w:lang w:eastAsia="zh-CN"/>
        </w:rPr>
        <w:t>adopted to</w:t>
      </w:r>
      <w:r w:rsidR="0048131B">
        <w:rPr>
          <w:lang w:eastAsia="zh-CN"/>
        </w:rPr>
        <w:t xml:space="preserve"> </w:t>
      </w:r>
      <w:r w:rsidR="00C4280C">
        <w:rPr>
          <w:lang w:eastAsia="zh-CN"/>
        </w:rPr>
        <w:t xml:space="preserve">bring detailed information from the encoder to the decoder. In this way, information loss due to </w:t>
      </w:r>
      <w:r w:rsidR="00255203">
        <w:rPr>
          <w:lang w:eastAsia="zh-CN"/>
        </w:rPr>
        <w:t>pooling and strided convolution can be remedy</w:t>
      </w:r>
      <w:r w:rsidR="00EA15B8">
        <w:rPr>
          <w:lang w:eastAsia="zh-CN"/>
        </w:rPr>
        <w:t>.</w:t>
      </w:r>
    </w:p>
    <w:bookmarkEnd w:id="10"/>
    <w:p w14:paraId="073E8634" w14:textId="5FBC8012" w:rsidR="00F564A9" w:rsidRDefault="00F564A9" w:rsidP="007A3610">
      <w:pPr>
        <w:spacing w:after="0"/>
        <w:rPr>
          <w:lang w:eastAsia="zh-CN"/>
        </w:rPr>
      </w:pPr>
    </w:p>
    <w:p w14:paraId="5D8A29D3" w14:textId="77777777" w:rsidR="00F564A9" w:rsidRDefault="00F564A9" w:rsidP="007A3610">
      <w:pPr>
        <w:spacing w:after="0"/>
        <w:rPr>
          <w:rFonts w:hint="eastAsia"/>
          <w:lang w:eastAsia="zh-CN"/>
        </w:rPr>
      </w:pPr>
      <w:bookmarkStart w:id="11" w:name="_Hlk88644512"/>
    </w:p>
    <w:p w14:paraId="0494B33C" w14:textId="6702A36D" w:rsidR="00EA15B8" w:rsidRPr="00415F8A" w:rsidRDefault="00B22F92" w:rsidP="00725709">
      <w:pPr>
        <w:pStyle w:val="2"/>
        <w:rPr>
          <w:rFonts w:hint="eastAsia"/>
          <w:lang w:eastAsia="zh-CN"/>
        </w:rPr>
      </w:pPr>
      <w:r>
        <w:rPr>
          <w:lang w:eastAsia="zh-CN"/>
        </w:rPr>
        <w:t>P</w:t>
      </w:r>
      <w:r w:rsidR="004523E6">
        <w:rPr>
          <w:lang w:eastAsia="zh-CN"/>
        </w:rPr>
        <w:t xml:space="preserve">yramid </w:t>
      </w:r>
      <w:r w:rsidR="00197157">
        <w:rPr>
          <w:lang w:eastAsia="zh-CN"/>
        </w:rPr>
        <w:t>M</w:t>
      </w:r>
      <w:r w:rsidR="004523E6">
        <w:rPr>
          <w:lang w:eastAsia="zh-CN"/>
        </w:rPr>
        <w:t xml:space="preserve">ixed </w:t>
      </w:r>
      <w:r w:rsidR="00197157">
        <w:rPr>
          <w:lang w:eastAsia="zh-CN"/>
        </w:rPr>
        <w:t>P</w:t>
      </w:r>
      <w:r w:rsidR="004523E6">
        <w:rPr>
          <w:lang w:eastAsia="zh-CN"/>
        </w:rPr>
        <w:t>ooling Module (PMP)</w:t>
      </w:r>
    </w:p>
    <w:p w14:paraId="7D3089D3" w14:textId="15B256A6" w:rsidR="009A7662" w:rsidRDefault="00FA5CF4" w:rsidP="009A7662">
      <w:pPr>
        <w:spacing w:after="0"/>
        <w:rPr>
          <w:lang w:eastAsia="zh-CN"/>
        </w:rPr>
      </w:pPr>
      <w:r>
        <w:rPr>
          <w:lang w:eastAsia="zh-CN"/>
        </w:rPr>
        <w:t xml:space="preserve">In a deep CNN, </w:t>
      </w:r>
      <w:r w:rsidR="005B19B7">
        <w:rPr>
          <w:lang w:eastAsia="zh-CN"/>
        </w:rPr>
        <w:t>receptive field has always been a concer</w:t>
      </w:r>
      <w:r w:rsidR="0069155C">
        <w:rPr>
          <w:lang w:eastAsia="zh-CN"/>
        </w:rPr>
        <w:t>n</w:t>
      </w:r>
      <w:r w:rsidR="006C59F5">
        <w:rPr>
          <w:lang w:eastAsia="zh-CN"/>
        </w:rPr>
        <w:t xml:space="preserve"> in the process of </w:t>
      </w:r>
      <w:r w:rsidR="00C40E35">
        <w:rPr>
          <w:lang w:eastAsia="zh-CN"/>
        </w:rPr>
        <w:t>continual</w:t>
      </w:r>
      <w:r w:rsidR="001E1BE0">
        <w:rPr>
          <w:lang w:eastAsia="zh-CN"/>
        </w:rPr>
        <w:t xml:space="preserve"> </w:t>
      </w:r>
      <w:r w:rsidR="006C59F5">
        <w:rPr>
          <w:lang w:eastAsia="zh-CN"/>
        </w:rPr>
        <w:t>convolution</w:t>
      </w:r>
      <w:r w:rsidR="0069155C">
        <w:rPr>
          <w:lang w:eastAsia="zh-CN"/>
        </w:rPr>
        <w:t>.</w:t>
      </w:r>
      <w:r w:rsidR="00BF63BB">
        <w:rPr>
          <w:lang w:eastAsia="zh-CN"/>
        </w:rPr>
        <w:t xml:space="preserve"> </w:t>
      </w:r>
      <w:r w:rsidR="006C59F5">
        <w:rPr>
          <w:lang w:eastAsia="zh-CN"/>
        </w:rPr>
        <w:t xml:space="preserve">As is </w:t>
      </w:r>
      <w:r w:rsidR="00D53890">
        <w:rPr>
          <w:lang w:eastAsia="zh-CN"/>
        </w:rPr>
        <w:t>discussed</w:t>
      </w:r>
      <w:r w:rsidR="006C59F5">
        <w:rPr>
          <w:lang w:eastAsia="zh-CN"/>
        </w:rPr>
        <w:t xml:space="preserve"> in</w:t>
      </w:r>
      <w:r w:rsidR="00F46030">
        <w:rPr>
          <w:lang w:eastAsia="zh-CN"/>
        </w:rPr>
        <w:t xml:space="preserve"> previous</w:t>
      </w:r>
      <w:r w:rsidR="006C5EFF">
        <w:rPr>
          <w:lang w:eastAsia="zh-CN"/>
        </w:rPr>
        <w:t xml:space="preserve"> st</w:t>
      </w:r>
      <w:r w:rsidR="006C59F5">
        <w:rPr>
          <w:lang w:eastAsia="zh-CN"/>
        </w:rPr>
        <w:t>udy, the empirical receptive field is much smaller than the theoretical one in high-level stage</w:t>
      </w:r>
      <w:r w:rsidR="00C90593">
        <w:rPr>
          <w:lang w:eastAsia="zh-CN"/>
        </w:rPr>
        <w:t xml:space="preserve"> of the network.</w:t>
      </w:r>
      <w:r w:rsidR="005014CD">
        <w:rPr>
          <w:lang w:eastAsia="zh-CN"/>
        </w:rPr>
        <w:t xml:space="preserve"> </w:t>
      </w:r>
      <w:r w:rsidR="00A01B78">
        <w:rPr>
          <w:lang w:eastAsia="zh-CN"/>
        </w:rPr>
        <w:t xml:space="preserve">Recently, transformer may be </w:t>
      </w:r>
      <w:r w:rsidR="00630703">
        <w:rPr>
          <w:lang w:eastAsia="zh-CN"/>
        </w:rPr>
        <w:t xml:space="preserve">a </w:t>
      </w:r>
      <w:r w:rsidR="00630703" w:rsidRPr="00630703">
        <w:rPr>
          <w:lang w:eastAsia="zh-CN"/>
        </w:rPr>
        <w:t xml:space="preserve">state-of-the-art </w:t>
      </w:r>
      <w:r w:rsidR="001845FA">
        <w:rPr>
          <w:lang w:eastAsia="zh-CN"/>
        </w:rPr>
        <w:t xml:space="preserve">method </w:t>
      </w:r>
      <w:r w:rsidR="00A01B78">
        <w:rPr>
          <w:lang w:eastAsia="zh-CN"/>
        </w:rPr>
        <w:t>to solve long-range dependencies</w:t>
      </w:r>
      <w:r w:rsidR="00384753">
        <w:rPr>
          <w:lang w:eastAsia="zh-CN"/>
        </w:rPr>
        <w:t xml:space="preserve"> in feature extraction</w:t>
      </w:r>
      <w:r w:rsidR="00A01B78">
        <w:rPr>
          <w:lang w:eastAsia="zh-CN"/>
        </w:rPr>
        <w:t xml:space="preserve">. From another perspective, transformer is handling the </w:t>
      </w:r>
      <w:r w:rsidR="00414B01">
        <w:rPr>
          <w:lang w:eastAsia="zh-CN"/>
        </w:rPr>
        <w:t xml:space="preserve">problem </w:t>
      </w:r>
      <w:r w:rsidR="00002A1F">
        <w:rPr>
          <w:lang w:eastAsia="zh-CN"/>
        </w:rPr>
        <w:t xml:space="preserve">that </w:t>
      </w:r>
      <w:r w:rsidR="00414B01">
        <w:rPr>
          <w:lang w:eastAsia="zh-CN"/>
        </w:rPr>
        <w:t>receptive field</w:t>
      </w:r>
      <w:r w:rsidR="008C0B94">
        <w:rPr>
          <w:lang w:eastAsia="zh-CN"/>
        </w:rPr>
        <w:t xml:space="preserve"> is too small to incorporate the global </w:t>
      </w:r>
      <w:r w:rsidR="000C2B9C">
        <w:rPr>
          <w:lang w:eastAsia="zh-CN"/>
        </w:rPr>
        <w:t>scenery prior</w:t>
      </w:r>
      <w:r w:rsidR="00414C1B">
        <w:rPr>
          <w:lang w:eastAsia="zh-CN"/>
        </w:rPr>
        <w:t>.</w:t>
      </w:r>
      <w:r w:rsidR="008818C9">
        <w:rPr>
          <w:lang w:eastAsia="zh-CN"/>
        </w:rPr>
        <w:t xml:space="preserve"> With that in mind, we designed a pyramid mixed pooling module </w:t>
      </w:r>
      <w:r w:rsidR="00F25AE6">
        <w:rPr>
          <w:lang w:eastAsia="zh-CN"/>
        </w:rPr>
        <w:t xml:space="preserve">(PMP) </w:t>
      </w:r>
      <w:r w:rsidR="008818C9">
        <w:rPr>
          <w:lang w:eastAsia="zh-CN"/>
        </w:rPr>
        <w:t>referred to PSPNet</w:t>
      </w:r>
      <w:r w:rsidR="00F25AE6">
        <w:rPr>
          <w:lang w:eastAsia="zh-CN"/>
        </w:rPr>
        <w:t xml:space="preserve">, while </w:t>
      </w:r>
      <w:r w:rsidR="0090728C">
        <w:rPr>
          <w:lang w:eastAsia="zh-CN"/>
        </w:rPr>
        <w:t xml:space="preserve">it has better performance in dealing with </w:t>
      </w:r>
      <w:r w:rsidR="00373307">
        <w:rPr>
          <w:lang w:eastAsia="zh-CN"/>
        </w:rPr>
        <w:t xml:space="preserve">image </w:t>
      </w:r>
      <w:r w:rsidR="0090728C">
        <w:rPr>
          <w:lang w:eastAsia="zh-CN"/>
        </w:rPr>
        <w:t>detail</w:t>
      </w:r>
      <w:r w:rsidR="00373307">
        <w:rPr>
          <w:lang w:eastAsia="zh-CN"/>
        </w:rPr>
        <w:t>s</w:t>
      </w:r>
      <w:r w:rsidR="00F97CB3">
        <w:rPr>
          <w:lang w:eastAsia="zh-CN"/>
        </w:rPr>
        <w:t xml:space="preserve"> than PSPNet</w:t>
      </w:r>
      <w:r w:rsidR="0090728C">
        <w:rPr>
          <w:lang w:eastAsia="zh-CN"/>
        </w:rPr>
        <w:t>.</w:t>
      </w:r>
      <w:r w:rsidR="00BF4BA5">
        <w:rPr>
          <w:lang w:eastAsia="zh-CN"/>
        </w:rPr>
        <w:t xml:space="preserve"> </w:t>
      </w:r>
    </w:p>
    <w:p w14:paraId="2104F945" w14:textId="32FED09D" w:rsidR="006178E7" w:rsidRDefault="00B06EE9" w:rsidP="0018050D">
      <w:pPr>
        <w:spacing w:after="0"/>
        <w:ind w:firstLineChars="100" w:firstLine="180"/>
        <w:rPr>
          <w:lang w:eastAsia="zh-CN"/>
        </w:rPr>
      </w:pPr>
      <w:r>
        <w:rPr>
          <w:lang w:eastAsia="zh-CN"/>
        </w:rPr>
        <w:t>Fig. 4</w:t>
      </w:r>
      <w:r w:rsidR="000D418D">
        <w:rPr>
          <w:lang w:eastAsia="zh-CN"/>
        </w:rPr>
        <w:t xml:space="preserve"> demonstate</w:t>
      </w:r>
      <w:r w:rsidR="0003659E">
        <w:rPr>
          <w:lang w:eastAsia="zh-CN"/>
        </w:rPr>
        <w:t>s</w:t>
      </w:r>
      <w:r w:rsidR="000D418D">
        <w:rPr>
          <w:lang w:eastAsia="zh-CN"/>
        </w:rPr>
        <w:t xml:space="preserve"> the structure of PMP module</w:t>
      </w:r>
      <w:r w:rsidR="0003659E">
        <w:rPr>
          <w:lang w:eastAsia="zh-CN"/>
        </w:rPr>
        <w:t>. The module</w:t>
      </w:r>
      <w:r w:rsidR="00C57230">
        <w:rPr>
          <w:lang w:eastAsia="zh-CN"/>
        </w:rPr>
        <w:t xml:space="preserve"> fuses features from four pyramid scales</w:t>
      </w:r>
      <w:r w:rsidR="0049154B">
        <w:rPr>
          <w:lang w:eastAsia="zh-CN"/>
        </w:rPr>
        <w:t xml:space="preserve"> (1</w:t>
      </w:r>
      <w:r w:rsidR="0049154B">
        <w:rPr>
          <w:rFonts w:hint="eastAsia"/>
          <w:lang w:eastAsia="zh-CN"/>
        </w:rPr>
        <w:t>×</w:t>
      </w:r>
      <w:r w:rsidR="0049154B">
        <w:rPr>
          <w:lang w:eastAsia="zh-CN"/>
        </w:rPr>
        <w:t>1, 2</w:t>
      </w:r>
      <w:r w:rsidR="0049154B">
        <w:rPr>
          <w:rFonts w:hint="eastAsia"/>
          <w:lang w:eastAsia="zh-CN"/>
        </w:rPr>
        <w:t>×</w:t>
      </w:r>
      <w:r w:rsidR="0049154B">
        <w:rPr>
          <w:rFonts w:hint="eastAsia"/>
          <w:lang w:eastAsia="zh-CN"/>
        </w:rPr>
        <w:t>2,</w:t>
      </w:r>
      <w:r w:rsidR="0049154B">
        <w:rPr>
          <w:lang w:eastAsia="zh-CN"/>
        </w:rPr>
        <w:t xml:space="preserve"> 3</w:t>
      </w:r>
      <w:r w:rsidR="0049154B">
        <w:rPr>
          <w:rFonts w:hint="eastAsia"/>
          <w:lang w:eastAsia="zh-CN"/>
        </w:rPr>
        <w:t>×</w:t>
      </w:r>
      <w:r w:rsidR="0049154B">
        <w:rPr>
          <w:rFonts w:hint="eastAsia"/>
          <w:lang w:eastAsia="zh-CN"/>
        </w:rPr>
        <w:t>3</w:t>
      </w:r>
      <w:r w:rsidR="0049154B">
        <w:rPr>
          <w:lang w:eastAsia="zh-CN"/>
        </w:rPr>
        <w:t xml:space="preserve"> and 6</w:t>
      </w:r>
      <w:r w:rsidR="0049154B">
        <w:rPr>
          <w:rFonts w:hint="eastAsia"/>
          <w:lang w:eastAsia="zh-CN"/>
        </w:rPr>
        <w:t>×</w:t>
      </w:r>
      <w:r w:rsidR="0049154B">
        <w:rPr>
          <w:rFonts w:hint="eastAsia"/>
          <w:lang w:eastAsia="zh-CN"/>
        </w:rPr>
        <w:t>6)</w:t>
      </w:r>
      <w:r w:rsidR="00E00E28">
        <w:rPr>
          <w:lang w:eastAsia="zh-CN"/>
        </w:rPr>
        <w:t>, which highlight</w:t>
      </w:r>
      <w:r w:rsidR="00FC2121">
        <w:rPr>
          <w:lang w:eastAsia="zh-CN"/>
        </w:rPr>
        <w:t>s</w:t>
      </w:r>
      <w:r w:rsidR="009A7662">
        <w:rPr>
          <w:lang w:eastAsia="zh-CN"/>
        </w:rPr>
        <w:t xml:space="preserve"> different kinds of information</w:t>
      </w:r>
      <w:r w:rsidR="00253B57">
        <w:rPr>
          <w:lang w:eastAsia="zh-CN"/>
        </w:rPr>
        <w:t xml:space="preserve"> in high-level fe</w:t>
      </w:r>
      <w:r w:rsidR="009E1356">
        <w:rPr>
          <w:lang w:eastAsia="zh-CN"/>
        </w:rPr>
        <w:t>ature map</w:t>
      </w:r>
      <w:r w:rsidR="009A7662">
        <w:rPr>
          <w:lang w:eastAsia="zh-CN"/>
        </w:rPr>
        <w:t xml:space="preserve"> from global to local</w:t>
      </w:r>
      <w:r w:rsidR="002D09ED">
        <w:rPr>
          <w:lang w:eastAsia="zh-CN"/>
        </w:rPr>
        <w:t xml:space="preserve"> scope</w:t>
      </w:r>
      <w:r w:rsidR="009A7662">
        <w:rPr>
          <w:lang w:eastAsia="zh-CN"/>
        </w:rPr>
        <w:t>.</w:t>
      </w:r>
      <w:r w:rsidR="001D7E32">
        <w:rPr>
          <w:lang w:eastAsia="zh-CN"/>
        </w:rPr>
        <w:t xml:space="preserve"> </w:t>
      </w:r>
      <w:r w:rsidR="00C159E7">
        <w:rPr>
          <w:lang w:eastAsia="zh-CN"/>
        </w:rPr>
        <w:t>In each</w:t>
      </w:r>
      <w:r w:rsidR="00CB3A13">
        <w:rPr>
          <w:lang w:eastAsia="zh-CN"/>
        </w:rPr>
        <w:t xml:space="preserve"> </w:t>
      </w:r>
      <w:r w:rsidR="00E323A1">
        <w:rPr>
          <w:lang w:eastAsia="zh-CN"/>
        </w:rPr>
        <w:t xml:space="preserve">input </w:t>
      </w:r>
      <w:r w:rsidR="007732F1">
        <w:rPr>
          <w:lang w:eastAsia="zh-CN"/>
        </w:rPr>
        <w:t>branch</w:t>
      </w:r>
      <w:r>
        <w:rPr>
          <w:lang w:eastAsia="zh-CN"/>
        </w:rPr>
        <w:t>,</w:t>
      </w:r>
      <w:r w:rsidR="00841FA1">
        <w:rPr>
          <w:lang w:eastAsia="zh-CN"/>
        </w:rPr>
        <w:t xml:space="preserve"> g</w:t>
      </w:r>
      <w:r w:rsidR="001D7E32">
        <w:rPr>
          <w:lang w:eastAsia="zh-CN"/>
        </w:rPr>
        <w:t xml:space="preserve">lobal average pooling </w:t>
      </w:r>
      <w:r w:rsidR="00B54451">
        <w:rPr>
          <w:lang w:eastAsia="zh-CN"/>
        </w:rPr>
        <w:t>and</w:t>
      </w:r>
      <w:r w:rsidR="00841FA1">
        <w:rPr>
          <w:lang w:eastAsia="zh-CN"/>
        </w:rPr>
        <w:t xml:space="preserve"> global max pooling are performed</w:t>
      </w:r>
      <w:r w:rsidR="00B54451">
        <w:rPr>
          <w:lang w:eastAsia="zh-CN"/>
        </w:rPr>
        <w:t xml:space="preserve">. </w:t>
      </w:r>
      <w:r w:rsidR="00D952B4">
        <w:rPr>
          <w:lang w:eastAsia="zh-CN"/>
        </w:rPr>
        <w:t xml:space="preserve">As </w:t>
      </w:r>
      <w:r w:rsidR="00EB22A9">
        <w:rPr>
          <w:lang w:eastAsia="zh-CN"/>
        </w:rPr>
        <w:t>is well known</w:t>
      </w:r>
      <w:r w:rsidR="0059462C">
        <w:rPr>
          <w:lang w:eastAsia="zh-CN"/>
        </w:rPr>
        <w:t xml:space="preserve">, </w:t>
      </w:r>
      <w:r w:rsidR="00FA177E">
        <w:rPr>
          <w:lang w:eastAsia="zh-CN"/>
        </w:rPr>
        <w:t xml:space="preserve">max pooling preserves texture features, while average pooling preserves </w:t>
      </w:r>
      <w:r w:rsidR="00EB22A9">
        <w:rPr>
          <w:lang w:eastAsia="zh-CN"/>
        </w:rPr>
        <w:t>g</w:t>
      </w:r>
      <w:r w:rsidR="00B54451">
        <w:rPr>
          <w:lang w:eastAsia="zh-CN"/>
        </w:rPr>
        <w:t xml:space="preserve">lobal </w:t>
      </w:r>
      <w:r w:rsidR="00FA177E">
        <w:rPr>
          <w:lang w:eastAsia="zh-CN"/>
        </w:rPr>
        <w:t xml:space="preserve">features. </w:t>
      </w:r>
      <w:r w:rsidR="008606B3">
        <w:rPr>
          <w:lang w:eastAsia="zh-CN"/>
        </w:rPr>
        <w:t xml:space="preserve">Although </w:t>
      </w:r>
      <w:r w:rsidR="004D637A">
        <w:rPr>
          <w:lang w:eastAsia="zh-CN"/>
        </w:rPr>
        <w:t>m</w:t>
      </w:r>
      <w:r w:rsidR="003579CB">
        <w:rPr>
          <w:lang w:eastAsia="zh-CN"/>
        </w:rPr>
        <w:t xml:space="preserve">ax pooling is widely used in </w:t>
      </w:r>
      <w:r w:rsidR="004522B3">
        <w:rPr>
          <w:lang w:eastAsia="zh-CN"/>
        </w:rPr>
        <w:t>r</w:t>
      </w:r>
      <w:r w:rsidR="00456271">
        <w:rPr>
          <w:lang w:eastAsia="zh-CN"/>
        </w:rPr>
        <w:t>etain</w:t>
      </w:r>
      <w:r w:rsidR="004522B3">
        <w:rPr>
          <w:lang w:eastAsia="zh-CN"/>
        </w:rPr>
        <w:t>ing</w:t>
      </w:r>
      <w:r w:rsidR="00456271">
        <w:rPr>
          <w:lang w:eastAsia="zh-CN"/>
        </w:rPr>
        <w:t xml:space="preserve"> details</w:t>
      </w:r>
      <w:r w:rsidR="004522B3">
        <w:rPr>
          <w:lang w:eastAsia="zh-CN"/>
        </w:rPr>
        <w:t xml:space="preserve"> and reducing </w:t>
      </w:r>
      <w:r w:rsidR="00AF27B3">
        <w:rPr>
          <w:lang w:eastAsia="zh-CN"/>
        </w:rPr>
        <w:t xml:space="preserve">the </w:t>
      </w:r>
      <w:r w:rsidR="004522B3">
        <w:rPr>
          <w:lang w:eastAsia="zh-CN"/>
        </w:rPr>
        <w:t>computation</w:t>
      </w:r>
      <w:r w:rsidR="00963053">
        <w:rPr>
          <w:lang w:eastAsia="zh-CN"/>
        </w:rPr>
        <w:t>,</w:t>
      </w:r>
      <w:r w:rsidR="004D637A">
        <w:rPr>
          <w:lang w:eastAsia="zh-CN"/>
        </w:rPr>
        <w:t xml:space="preserve"> it eaily results in</w:t>
      </w:r>
      <w:r w:rsidR="00397AA5">
        <w:rPr>
          <w:lang w:eastAsia="zh-CN"/>
        </w:rPr>
        <w:t xml:space="preserve"> feature loss</w:t>
      </w:r>
      <w:r w:rsidR="00BA77A9">
        <w:rPr>
          <w:lang w:eastAsia="zh-CN"/>
        </w:rPr>
        <w:t xml:space="preserve">. So we add the outputs of the </w:t>
      </w:r>
      <w:r w:rsidR="002D682D">
        <w:rPr>
          <w:lang w:eastAsia="zh-CN"/>
        </w:rPr>
        <w:t>two</w:t>
      </w:r>
      <w:r w:rsidR="00BA77A9">
        <w:rPr>
          <w:lang w:eastAsia="zh-CN"/>
        </w:rPr>
        <w:t xml:space="preserve"> pooling operation</w:t>
      </w:r>
      <w:r w:rsidR="002D682D">
        <w:rPr>
          <w:lang w:eastAsia="zh-CN"/>
        </w:rPr>
        <w:t>s</w:t>
      </w:r>
      <w:r w:rsidR="00BA302A">
        <w:rPr>
          <w:lang w:eastAsia="zh-CN"/>
        </w:rPr>
        <w:t xml:space="preserve"> and use</w:t>
      </w:r>
      <w:r w:rsidR="00BA302A">
        <w:rPr>
          <w:rFonts w:hint="eastAsia"/>
          <w:lang w:eastAsia="zh-CN"/>
        </w:rPr>
        <w:t xml:space="preserve"> </w:t>
      </w:r>
      <w:r w:rsidR="00BA302A">
        <w:rPr>
          <w:lang w:eastAsia="zh-CN"/>
        </w:rPr>
        <w:t>1</w:t>
      </w:r>
      <w:r w:rsidR="00BA302A">
        <w:rPr>
          <w:rFonts w:hint="eastAsia"/>
          <w:lang w:eastAsia="zh-CN"/>
        </w:rPr>
        <w:t>×</w:t>
      </w:r>
      <w:r w:rsidR="00BA302A">
        <w:rPr>
          <w:lang w:eastAsia="zh-CN"/>
        </w:rPr>
        <w:t xml:space="preserve">1 </w:t>
      </w:r>
      <w:r w:rsidR="00BA302A">
        <w:rPr>
          <w:rFonts w:hint="eastAsia"/>
          <w:lang w:eastAsia="zh-CN"/>
        </w:rPr>
        <w:t>convo</w:t>
      </w:r>
      <w:r w:rsidR="00BA302A">
        <w:rPr>
          <w:lang w:eastAsia="zh-CN"/>
        </w:rPr>
        <w:t>lution layer to reduce the dimension of context representation to 1/4 of the origin one.</w:t>
      </w:r>
      <w:r w:rsidR="005100E6">
        <w:rPr>
          <w:lang w:eastAsia="zh-CN"/>
        </w:rPr>
        <w:t xml:space="preserve"> </w:t>
      </w:r>
      <w:r w:rsidR="00A53400">
        <w:rPr>
          <w:lang w:eastAsia="zh-CN"/>
        </w:rPr>
        <w:t>Then we upsample each feature map to get the same resolution as the origin feature map</w:t>
      </w:r>
      <w:r w:rsidR="00184EC1">
        <w:rPr>
          <w:lang w:eastAsia="zh-CN"/>
        </w:rPr>
        <w:t>.</w:t>
      </w:r>
      <w:r w:rsidR="00C14915">
        <w:rPr>
          <w:lang w:eastAsia="zh-CN"/>
        </w:rPr>
        <w:t xml:space="preserve"> </w:t>
      </w:r>
      <w:r w:rsidR="005100E6">
        <w:rPr>
          <w:lang w:eastAsia="zh-CN"/>
        </w:rPr>
        <w:t xml:space="preserve">Finally, different levels of features </w:t>
      </w:r>
      <w:r w:rsidR="00A31A5C">
        <w:rPr>
          <w:lang w:eastAsia="zh-CN"/>
        </w:rPr>
        <w:t xml:space="preserve">including the origin one </w:t>
      </w:r>
      <w:r w:rsidR="005100E6">
        <w:rPr>
          <w:lang w:eastAsia="zh-CN"/>
        </w:rPr>
        <w:t xml:space="preserve">are concatenated as the final </w:t>
      </w:r>
      <w:r w:rsidR="0081108A">
        <w:rPr>
          <w:lang w:eastAsia="zh-CN"/>
        </w:rPr>
        <w:t>output feature.</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B20AE" w14:paraId="5A0C8EBB" w14:textId="77777777" w:rsidTr="002E5041">
        <w:tc>
          <w:tcPr>
            <w:tcW w:w="8296" w:type="dxa"/>
          </w:tcPr>
          <w:p w14:paraId="501894AD" w14:textId="612EB10C" w:rsidR="000B20AE" w:rsidRDefault="003A46B4" w:rsidP="003A46B4">
            <w:pPr>
              <w:spacing w:after="0"/>
              <w:jc w:val="center"/>
              <w:rPr>
                <w:lang w:eastAsia="zh-CN"/>
              </w:rPr>
            </w:pPr>
            <w:r>
              <w:rPr>
                <w:noProof/>
              </w:rPr>
              <w:drawing>
                <wp:inline distT="0" distB="0" distL="0" distR="0" wp14:anchorId="574B0BB3" wp14:editId="4C4FDE71">
                  <wp:extent cx="4596063" cy="16417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3100" cy="1680002"/>
                          </a:xfrm>
                          <a:prstGeom prst="rect">
                            <a:avLst/>
                          </a:prstGeom>
                        </pic:spPr>
                      </pic:pic>
                    </a:graphicData>
                  </a:graphic>
                </wp:inline>
              </w:drawing>
            </w:r>
          </w:p>
        </w:tc>
      </w:tr>
      <w:tr w:rsidR="000B20AE" w14:paraId="783BB727" w14:textId="77777777" w:rsidTr="002E5041">
        <w:tc>
          <w:tcPr>
            <w:tcW w:w="8296" w:type="dxa"/>
          </w:tcPr>
          <w:p w14:paraId="2ECC8CA1" w14:textId="7BD6ED6A" w:rsidR="000B20AE" w:rsidRPr="002E5041" w:rsidRDefault="002E5041" w:rsidP="002E5041">
            <w:pPr>
              <w:jc w:val="center"/>
              <w:rPr>
                <w:rFonts w:cs="Miriam"/>
                <w:b/>
                <w:bCs/>
                <w:szCs w:val="18"/>
                <w:lang w:eastAsia="en-AU"/>
              </w:rPr>
            </w:pPr>
            <w:r w:rsidRPr="002E5041">
              <w:rPr>
                <w:rFonts w:cs="Miriam" w:hint="eastAsia"/>
                <w:b/>
                <w:bCs/>
                <w:szCs w:val="18"/>
                <w:lang w:eastAsia="en-AU"/>
              </w:rPr>
              <w:t>F</w:t>
            </w:r>
            <w:r w:rsidRPr="002E5041">
              <w:rPr>
                <w:rFonts w:cs="Miriam"/>
                <w:b/>
                <w:bCs/>
                <w:szCs w:val="18"/>
                <w:lang w:eastAsia="en-AU"/>
              </w:rPr>
              <w:t>ig. 4</w:t>
            </w:r>
            <w:r w:rsidR="00FD1E27">
              <w:rPr>
                <w:rFonts w:cs="Miriam"/>
                <w:b/>
                <w:bCs/>
                <w:szCs w:val="18"/>
                <w:lang w:eastAsia="en-AU"/>
              </w:rPr>
              <w:t>:</w:t>
            </w:r>
            <w:r w:rsidRPr="002E5041">
              <w:rPr>
                <w:rFonts w:cs="Miriam"/>
                <w:b/>
                <w:bCs/>
                <w:szCs w:val="18"/>
                <w:lang w:eastAsia="en-AU"/>
              </w:rPr>
              <w:t xml:space="preserve"> The illustration of pyramid mixed pooling module</w:t>
            </w:r>
            <w:r>
              <w:rPr>
                <w:rFonts w:cs="Miriam"/>
                <w:b/>
                <w:bCs/>
                <w:szCs w:val="18"/>
                <w:lang w:eastAsia="en-AU"/>
              </w:rPr>
              <w:t xml:space="preserve"> (PMP)</w:t>
            </w:r>
          </w:p>
        </w:tc>
      </w:tr>
    </w:tbl>
    <w:p w14:paraId="7495E4BC" w14:textId="3574E800" w:rsidR="00E51AF1" w:rsidRDefault="00E51AF1" w:rsidP="00BA302A">
      <w:pPr>
        <w:spacing w:after="0"/>
        <w:rPr>
          <w:lang w:eastAsia="zh-CN"/>
        </w:rPr>
      </w:pPr>
    </w:p>
    <w:p w14:paraId="60F50A76" w14:textId="7D84C783" w:rsidR="00E51AF1" w:rsidRDefault="00E51AF1" w:rsidP="008B6150">
      <w:pPr>
        <w:pStyle w:val="2"/>
        <w:rPr>
          <w:lang w:eastAsia="zh-CN"/>
        </w:rPr>
      </w:pPr>
      <w:r>
        <w:rPr>
          <w:lang w:eastAsia="zh-CN"/>
        </w:rPr>
        <w:t xml:space="preserve">Classification </w:t>
      </w:r>
      <w:r w:rsidR="00197157">
        <w:rPr>
          <w:lang w:eastAsia="zh-CN"/>
        </w:rPr>
        <w:t>G</w:t>
      </w:r>
      <w:r>
        <w:rPr>
          <w:lang w:eastAsia="zh-CN"/>
        </w:rPr>
        <w:t xml:space="preserve">uided </w:t>
      </w:r>
      <w:r w:rsidR="00197157">
        <w:rPr>
          <w:lang w:eastAsia="zh-CN"/>
        </w:rPr>
        <w:t>B</w:t>
      </w:r>
      <w:r>
        <w:rPr>
          <w:lang w:eastAsia="zh-CN"/>
        </w:rPr>
        <w:t xml:space="preserve">ranch and </w:t>
      </w:r>
      <w:r w:rsidR="008B6150">
        <w:rPr>
          <w:lang w:eastAsia="zh-CN"/>
        </w:rPr>
        <w:t>L</w:t>
      </w:r>
      <w:r>
        <w:rPr>
          <w:lang w:eastAsia="zh-CN"/>
        </w:rPr>
        <w:t>oss</w:t>
      </w:r>
      <w:r w:rsidR="008B6150">
        <w:rPr>
          <w:lang w:eastAsia="zh-CN"/>
        </w:rPr>
        <w:t xml:space="preserve"> </w:t>
      </w:r>
      <w:r w:rsidR="00197157">
        <w:rPr>
          <w:lang w:eastAsia="zh-CN"/>
        </w:rPr>
        <w:t>F</w:t>
      </w:r>
      <w:r w:rsidR="008B6150">
        <w:rPr>
          <w:lang w:eastAsia="zh-CN"/>
        </w:rPr>
        <w:t>unction</w:t>
      </w:r>
    </w:p>
    <w:p w14:paraId="313386AA" w14:textId="51E25C2D" w:rsidR="00AA5BD0" w:rsidRDefault="00D34290" w:rsidP="000F09D5">
      <w:pPr>
        <w:spacing w:after="0"/>
        <w:rPr>
          <w:lang w:eastAsia="zh-CN"/>
        </w:rPr>
      </w:pPr>
      <w:r>
        <w:rPr>
          <w:lang w:eastAsia="zh-CN"/>
        </w:rPr>
        <w:t>Due to</w:t>
      </w:r>
      <w:r w:rsidR="007E6053">
        <w:rPr>
          <w:lang w:eastAsia="zh-CN"/>
        </w:rPr>
        <w:t xml:space="preserve"> the particularity of</w:t>
      </w:r>
      <w:r w:rsidR="007F408C">
        <w:rPr>
          <w:lang w:eastAsia="zh-CN"/>
        </w:rPr>
        <w:t xml:space="preserve"> </w:t>
      </w:r>
      <w:r w:rsidR="00E57AAF">
        <w:rPr>
          <w:lang w:eastAsia="zh-CN"/>
        </w:rPr>
        <w:t>lesions</w:t>
      </w:r>
      <w:r w:rsidR="007F408C">
        <w:rPr>
          <w:lang w:eastAsia="zh-CN"/>
        </w:rPr>
        <w:t xml:space="preserve">, </w:t>
      </w:r>
      <w:r w:rsidR="005345CC">
        <w:rPr>
          <w:lang w:eastAsia="zh-CN"/>
        </w:rPr>
        <w:t xml:space="preserve">other diseases and the background </w:t>
      </w:r>
      <w:r w:rsidR="00D27F60">
        <w:rPr>
          <w:lang w:eastAsia="zh-CN"/>
        </w:rPr>
        <w:t>are</w:t>
      </w:r>
      <w:r w:rsidR="005345CC">
        <w:rPr>
          <w:lang w:eastAsia="zh-CN"/>
        </w:rPr>
        <w:t xml:space="preserve"> </w:t>
      </w:r>
      <w:r w:rsidR="00BC6B07">
        <w:rPr>
          <w:lang w:eastAsia="zh-CN"/>
        </w:rPr>
        <w:t>close to CNV in</w:t>
      </w:r>
      <w:r w:rsidR="005345CC">
        <w:rPr>
          <w:lang w:eastAsia="zh-CN"/>
        </w:rPr>
        <w:t xml:space="preserve"> </w:t>
      </w:r>
      <w:r w:rsidR="00BC6B07">
        <w:rPr>
          <w:lang w:eastAsia="zh-CN"/>
        </w:rPr>
        <w:t xml:space="preserve">color and </w:t>
      </w:r>
      <w:r w:rsidR="005345CC">
        <w:rPr>
          <w:lang w:eastAsia="zh-CN"/>
        </w:rPr>
        <w:t>contras</w:t>
      </w:r>
      <w:r w:rsidR="00BC6B07">
        <w:rPr>
          <w:lang w:eastAsia="zh-CN"/>
        </w:rPr>
        <w:t>t</w:t>
      </w:r>
      <w:r w:rsidR="00DB7E81">
        <w:rPr>
          <w:lang w:eastAsia="zh-CN"/>
        </w:rPr>
        <w:t xml:space="preserve"> within OCT images</w:t>
      </w:r>
      <w:r w:rsidR="00A400B6">
        <w:rPr>
          <w:lang w:eastAsia="zh-CN"/>
        </w:rPr>
        <w:t xml:space="preserve">. </w:t>
      </w:r>
      <w:r w:rsidR="00361C6A">
        <w:rPr>
          <w:lang w:eastAsia="zh-CN"/>
        </w:rPr>
        <w:t>To prevent the model from misjudging</w:t>
      </w:r>
      <w:r w:rsidR="00EC79F4">
        <w:rPr>
          <w:lang w:eastAsia="zh-CN"/>
        </w:rPr>
        <w:t>, we add a classification guided branch for supervising the presence of lesions that need to be segmented in origin image</w:t>
      </w:r>
      <w:r w:rsidR="00A879AB">
        <w:rPr>
          <w:lang w:eastAsia="zh-CN"/>
        </w:rPr>
        <w:t>.</w:t>
      </w:r>
      <w:r w:rsidR="008B6711">
        <w:rPr>
          <w:lang w:eastAsia="zh-CN"/>
        </w:rPr>
        <w:t xml:space="preserve"> In this way, FP metric which denotes false positive will get smaller</w:t>
      </w:r>
      <w:r w:rsidR="008C010C">
        <w:rPr>
          <w:lang w:eastAsia="zh-CN"/>
        </w:rPr>
        <w:t xml:space="preserve">, </w:t>
      </w:r>
      <w:r w:rsidR="00736129">
        <w:rPr>
          <w:lang w:eastAsia="zh-CN"/>
        </w:rPr>
        <w:t>enabling</w:t>
      </w:r>
      <w:r w:rsidR="008C010C">
        <w:rPr>
          <w:lang w:eastAsia="zh-CN"/>
        </w:rPr>
        <w:t xml:space="preserve"> the model to </w:t>
      </w:r>
      <w:r w:rsidR="008870BD">
        <w:rPr>
          <w:lang w:eastAsia="zh-CN"/>
        </w:rPr>
        <w:t xml:space="preserve">optimize </w:t>
      </w:r>
      <w:r w:rsidR="00BD5F0F">
        <w:rPr>
          <w:lang w:eastAsia="zh-CN"/>
        </w:rPr>
        <w:t>the learning process</w:t>
      </w:r>
      <w:r w:rsidR="008870BD">
        <w:rPr>
          <w:lang w:eastAsia="zh-CN"/>
        </w:rPr>
        <w:t xml:space="preserve"> and </w:t>
      </w:r>
      <w:r w:rsidR="00681727">
        <w:rPr>
          <w:lang w:eastAsia="zh-CN"/>
        </w:rPr>
        <w:t>detect</w:t>
      </w:r>
      <w:r w:rsidR="00BD4DBB">
        <w:rPr>
          <w:lang w:eastAsia="zh-CN"/>
        </w:rPr>
        <w:t xml:space="preserve"> </w:t>
      </w:r>
      <w:r w:rsidR="00047F04">
        <w:rPr>
          <w:lang w:eastAsia="zh-CN"/>
        </w:rPr>
        <w:t>class information</w:t>
      </w:r>
      <w:r w:rsidR="00B945D3">
        <w:rPr>
          <w:lang w:eastAsia="zh-CN"/>
        </w:rPr>
        <w:t xml:space="preserve"> within </w:t>
      </w:r>
      <w:r w:rsidR="001E0BD6">
        <w:rPr>
          <w:lang w:eastAsia="zh-CN"/>
        </w:rPr>
        <w:t xml:space="preserve">the </w:t>
      </w:r>
      <w:r w:rsidR="00B945D3">
        <w:rPr>
          <w:lang w:eastAsia="zh-CN"/>
        </w:rPr>
        <w:t>image</w:t>
      </w:r>
      <w:r w:rsidR="00047F04">
        <w:rPr>
          <w:lang w:eastAsia="zh-CN"/>
        </w:rPr>
        <w:t>.</w:t>
      </w:r>
      <w:r w:rsidR="00A0152D">
        <w:rPr>
          <w:lang w:eastAsia="zh-CN"/>
        </w:rPr>
        <w:t xml:space="preserve"> </w:t>
      </w:r>
      <w:r w:rsidR="00D21864">
        <w:rPr>
          <w:lang w:eastAsia="zh-CN"/>
        </w:rPr>
        <w:lastRenderedPageBreak/>
        <w:t xml:space="preserve">In addition, </w:t>
      </w:r>
      <w:r w:rsidR="00EF74F1">
        <w:rPr>
          <w:lang w:eastAsia="zh-CN"/>
        </w:rPr>
        <w:t>adding</w:t>
      </w:r>
      <w:r w:rsidR="00D21864">
        <w:rPr>
          <w:lang w:eastAsia="zh-CN"/>
        </w:rPr>
        <w:t xml:space="preserve"> a</w:t>
      </w:r>
      <w:r w:rsidR="00A2501F">
        <w:rPr>
          <w:lang w:eastAsia="zh-CN"/>
        </w:rPr>
        <w:t xml:space="preserve"> extra </w:t>
      </w:r>
      <w:r w:rsidR="00EF74F1">
        <w:rPr>
          <w:lang w:eastAsia="zh-CN"/>
        </w:rPr>
        <w:t xml:space="preserve">classification branch </w:t>
      </w:r>
      <w:r w:rsidR="00D17A36">
        <w:rPr>
          <w:lang w:eastAsia="zh-CN"/>
        </w:rPr>
        <w:t>hardly brings FLOPs to the model</w:t>
      </w:r>
      <w:r w:rsidR="00393664">
        <w:rPr>
          <w:lang w:eastAsia="zh-CN"/>
        </w:rPr>
        <w:t xml:space="preserve"> backpropagation</w:t>
      </w:r>
      <w:r w:rsidR="00FA1898">
        <w:rPr>
          <w:lang w:eastAsia="zh-CN"/>
        </w:rPr>
        <w:t>.</w:t>
      </w:r>
      <w:r w:rsidR="008D5901">
        <w:rPr>
          <w:lang w:eastAsia="zh-CN"/>
        </w:rPr>
        <w:t xml:space="preserve"> In the testing phase, the branch we add will be ignored</w:t>
      </w:r>
      <w:r w:rsidR="00DA1900">
        <w:rPr>
          <w:lang w:eastAsia="zh-CN"/>
        </w:rPr>
        <w:t xml:space="preserve"> and</w:t>
      </w:r>
      <w:r w:rsidR="009C0DF8">
        <w:rPr>
          <w:lang w:eastAsia="zh-CN"/>
        </w:rPr>
        <w:t xml:space="preserve"> not participate in the </w:t>
      </w:r>
      <w:r w:rsidR="00F9506B">
        <w:rPr>
          <w:lang w:eastAsia="zh-CN"/>
        </w:rPr>
        <w:t>testing process</w:t>
      </w:r>
      <w:r w:rsidR="009F4339">
        <w:rPr>
          <w:lang w:eastAsia="zh-CN"/>
        </w:rPr>
        <w:t>.</w:t>
      </w:r>
      <w:r w:rsidR="009C0DF8">
        <w:rPr>
          <w:lang w:eastAsia="zh-CN"/>
        </w:rPr>
        <w:t xml:space="preserve"> </w:t>
      </w:r>
      <w:bookmarkEnd w:id="11"/>
    </w:p>
    <w:p w14:paraId="64A3ADBF" w14:textId="7C39405F" w:rsidR="00451E13" w:rsidRDefault="004008A1" w:rsidP="000F09D5">
      <w:pPr>
        <w:spacing w:after="0"/>
        <w:ind w:firstLineChars="100" w:firstLine="180"/>
        <w:rPr>
          <w:lang w:eastAsia="zh-CN"/>
        </w:rPr>
      </w:pPr>
      <w:r>
        <w:rPr>
          <w:lang w:eastAsia="zh-CN"/>
        </w:rPr>
        <w:t xml:space="preserve">In our data set, </w:t>
      </w:r>
      <w:r w:rsidR="00E1132D">
        <w:rPr>
          <w:lang w:eastAsia="zh-CN"/>
        </w:rPr>
        <w:t xml:space="preserve">the </w:t>
      </w:r>
      <w:r>
        <w:rPr>
          <w:lang w:eastAsia="zh-CN"/>
        </w:rPr>
        <w:t xml:space="preserve">images without CNV lesions </w:t>
      </w:r>
      <w:r w:rsidR="006825B1">
        <w:rPr>
          <w:lang w:eastAsia="zh-CN"/>
        </w:rPr>
        <w:t>are</w:t>
      </w:r>
      <w:r>
        <w:rPr>
          <w:lang w:eastAsia="zh-CN"/>
        </w:rPr>
        <w:t xml:space="preserve"> nearly twice as many as </w:t>
      </w:r>
      <w:r w:rsidR="00423D46">
        <w:rPr>
          <w:lang w:eastAsia="zh-CN"/>
        </w:rPr>
        <w:t xml:space="preserve">the </w:t>
      </w:r>
      <w:r>
        <w:rPr>
          <w:lang w:eastAsia="zh-CN"/>
        </w:rPr>
        <w:t>images with CNV leision</w:t>
      </w:r>
      <w:r w:rsidR="00743115">
        <w:rPr>
          <w:lang w:eastAsia="zh-CN"/>
        </w:rPr>
        <w:t>s</w:t>
      </w:r>
      <w:r>
        <w:rPr>
          <w:lang w:eastAsia="zh-CN"/>
        </w:rPr>
        <w:t xml:space="preserve">. </w:t>
      </w:r>
      <w:r w:rsidR="00EE3ABC">
        <w:rPr>
          <w:lang w:eastAsia="zh-CN"/>
        </w:rPr>
        <w:t xml:space="preserve">In view of unbalance between positive and negative samples in </w:t>
      </w:r>
      <w:r w:rsidR="00093D2A">
        <w:rPr>
          <w:lang w:eastAsia="zh-CN"/>
        </w:rPr>
        <w:t xml:space="preserve">our </w:t>
      </w:r>
      <w:r w:rsidR="00EE3ABC">
        <w:rPr>
          <w:lang w:eastAsia="zh-CN"/>
        </w:rPr>
        <w:t>classification task</w:t>
      </w:r>
      <w:r w:rsidR="00093D2A">
        <w:rPr>
          <w:lang w:eastAsia="zh-CN"/>
        </w:rPr>
        <w:t xml:space="preserve">, we use </w:t>
      </w:r>
      <w:r w:rsidR="00667ECB">
        <w:rPr>
          <w:lang w:eastAsia="zh-CN"/>
        </w:rPr>
        <w:t>f</w:t>
      </w:r>
      <w:r w:rsidR="00093D2A">
        <w:rPr>
          <w:lang w:eastAsia="zh-CN"/>
        </w:rPr>
        <w:t xml:space="preserve">ocal </w:t>
      </w:r>
      <w:r w:rsidR="00667ECB">
        <w:rPr>
          <w:lang w:eastAsia="zh-CN"/>
        </w:rPr>
        <w:t>l</w:t>
      </w:r>
      <w:r w:rsidR="00093D2A">
        <w:rPr>
          <w:lang w:eastAsia="zh-CN"/>
        </w:rPr>
        <w:t>oss</w:t>
      </w:r>
      <w:r w:rsidR="003F55D3">
        <w:rPr>
          <w:lang w:eastAsia="zh-CN"/>
        </w:rPr>
        <w:t xml:space="preserve"> </w:t>
      </w:r>
      <w:r w:rsidR="00552F88">
        <w:rPr>
          <w:lang w:eastAsia="zh-CN"/>
        </w:rPr>
        <w:t xml:space="preserve">to reduce the weight of </w:t>
      </w:r>
      <w:r w:rsidR="002E648A">
        <w:rPr>
          <w:lang w:eastAsia="zh-CN"/>
        </w:rPr>
        <w:t>simple negative samples in training</w:t>
      </w:r>
      <w:r w:rsidR="00A01F09">
        <w:rPr>
          <w:lang w:eastAsia="zh-CN"/>
        </w:rPr>
        <w:t>, which is a stra</w:t>
      </w:r>
      <w:r w:rsidR="002D3A38">
        <w:rPr>
          <w:lang w:eastAsia="zh-CN"/>
        </w:rPr>
        <w:t>tegy for difficult sample mining.</w:t>
      </w:r>
      <w:r w:rsidR="00667ECB">
        <w:rPr>
          <w:lang w:eastAsia="zh-CN"/>
        </w:rPr>
        <w:t xml:space="preserve"> The focal loss is formulated as</w:t>
      </w:r>
    </w:p>
    <w:p w14:paraId="7CA09E17" w14:textId="572FD23D" w:rsidR="00667ECB" w:rsidRPr="00224092" w:rsidRDefault="00667ECB" w:rsidP="000F09D5">
      <w:pPr>
        <w:spacing w:after="0"/>
        <w:ind w:firstLineChars="100" w:firstLine="180"/>
        <w:rPr>
          <w:rFonts w:hint="eastAsia"/>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m:rPr>
                  <m:sty m:val="p"/>
                </m:rPr>
                <w:rPr>
                  <w:rFonts w:ascii="Cambria Math" w:hAnsi="Cambria Math"/>
                  <w:lang w:eastAsia="zh-CN"/>
                </w:rPr>
                <m:t>focal</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m:t>
              </m:r>
              <m:r>
                <w:rPr>
                  <w:rFonts w:ascii="Cambria Math" w:hAnsi="Cambria Math"/>
                  <w:lang w:eastAsia="zh-CN"/>
                </w:rPr>
                <m:t>X</m:t>
              </m:r>
            </m:e>
            <m:sup>
              <m:r>
                <w:rPr>
                  <w:rFonts w:ascii="Cambria Math" w:hAnsi="Cambria Math"/>
                  <w:lang w:eastAsia="zh-CN"/>
                </w:rPr>
                <m:t>γ</m:t>
              </m:r>
            </m:sup>
          </m:sSup>
          <m:r>
            <w:rPr>
              <w:rFonts w:ascii="Cambria Math" w:hAnsi="Cambria Math"/>
              <w:lang w:eastAsia="zh-CN"/>
            </w:rPr>
            <m:t>(1-</m:t>
          </m:r>
          <m:r>
            <w:rPr>
              <w:rFonts w:ascii="Cambria Math" w:hAnsi="Cambria Math"/>
              <w:lang w:eastAsia="zh-CN"/>
            </w:rPr>
            <m:t>Y</m:t>
          </m:r>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X</m:t>
                  </m:r>
                </m:e>
              </m:d>
            </m:e>
          </m:fun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1-</m:t>
                  </m:r>
                  <m:r>
                    <w:rPr>
                      <w:rFonts w:ascii="Cambria Math" w:hAnsi="Cambria Math"/>
                      <w:lang w:eastAsia="zh-CN"/>
                    </w:rPr>
                    <m:t>X</m:t>
                  </m:r>
                </m:e>
              </m:d>
            </m:e>
            <m:sup>
              <m:r>
                <w:rPr>
                  <w:rFonts w:ascii="Cambria Math" w:hAnsi="Cambria Math"/>
                  <w:lang w:eastAsia="zh-CN"/>
                </w:rPr>
                <m:t>γ</m:t>
              </m:r>
            </m:sup>
          </m:sSup>
          <m:r>
            <w:rPr>
              <w:rFonts w:ascii="Cambria Math" w:hAnsi="Cambria Math"/>
              <w:lang w:eastAsia="zh-CN"/>
            </w:rPr>
            <m:t>Y</m:t>
          </m:r>
          <m:func>
            <m:funcPr>
              <m:ctrlPr>
                <w:rPr>
                  <w:rFonts w:ascii="Cambria Math" w:hAnsi="Cambria Math"/>
                  <w:lang w:eastAsia="zh-CN"/>
                </w:rPr>
              </m:ctrlPr>
            </m:funcPr>
            <m:fName>
              <m:r>
                <m:rPr>
                  <m:sty m:val="p"/>
                </m:rPr>
                <w:rPr>
                  <w:rFonts w:ascii="Cambria Math" w:hAnsi="Cambria Math"/>
                  <w:lang w:eastAsia="zh-CN"/>
                </w:rPr>
                <m:t>log</m:t>
              </m:r>
            </m:fName>
            <m:e>
              <m:r>
                <w:rPr>
                  <w:rFonts w:ascii="Cambria Math" w:hAnsi="Cambria Math"/>
                  <w:lang w:eastAsia="zh-CN"/>
                </w:rPr>
                <m:t>X</m:t>
              </m:r>
            </m:e>
          </m:func>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 xml:space="preserve">                                  (1</m:t>
          </m:r>
          <m:r>
            <w:rPr>
              <w:rFonts w:ascii="Cambria Math" w:hAnsi="Cambria Math"/>
              <w:lang w:eastAsia="zh-CN"/>
            </w:rPr>
            <m:t>)</m:t>
          </m:r>
        </m:oMath>
      </m:oMathPara>
    </w:p>
    <w:p w14:paraId="6F2BB768" w14:textId="5B58B838" w:rsidR="00667ECB" w:rsidRDefault="00755178" w:rsidP="00667ECB">
      <w:pPr>
        <w:spacing w:after="0"/>
        <w:rPr>
          <w:lang w:eastAsia="zh-CN"/>
        </w:rPr>
      </w:pPr>
      <w:r>
        <w:rPr>
          <w:lang w:eastAsia="zh-CN"/>
        </w:rPr>
        <w:t>w</w:t>
      </w:r>
      <w:r w:rsidR="0034451B">
        <w:rPr>
          <w:lang w:eastAsia="zh-CN"/>
        </w:rPr>
        <w:t>he</w:t>
      </w:r>
      <w:r>
        <w:rPr>
          <w:lang w:eastAsia="zh-CN"/>
        </w:rPr>
        <w:t xml:space="preserve">re X and Y denote </w:t>
      </w:r>
      <w:r w:rsidR="001640A2">
        <w:rPr>
          <w:lang w:eastAsia="zh-CN"/>
        </w:rPr>
        <w:t xml:space="preserve">the </w:t>
      </w:r>
      <w:r w:rsidR="00E63AEE">
        <w:rPr>
          <w:lang w:eastAsia="zh-CN"/>
        </w:rPr>
        <w:t xml:space="preserve">output of </w:t>
      </w:r>
      <w:r w:rsidR="00877AF0">
        <w:rPr>
          <w:lang w:eastAsia="zh-CN"/>
        </w:rPr>
        <w:t xml:space="preserve">the </w:t>
      </w:r>
      <w:r w:rsidR="00E63AEE">
        <w:rPr>
          <w:lang w:eastAsia="zh-CN"/>
        </w:rPr>
        <w:t>classification branch</w:t>
      </w:r>
      <w:r>
        <w:rPr>
          <w:lang w:eastAsia="zh-CN"/>
        </w:rPr>
        <w:t xml:space="preserve"> and</w:t>
      </w:r>
      <w:r w:rsidR="006825B1">
        <w:rPr>
          <w:lang w:eastAsia="zh-CN"/>
        </w:rPr>
        <w:t xml:space="preserve"> </w:t>
      </w:r>
      <w:r w:rsidR="00877AF0">
        <w:rPr>
          <w:lang w:eastAsia="zh-CN"/>
        </w:rPr>
        <w:t>corresponding ground truth</w:t>
      </w:r>
      <w:r w:rsidR="001640A2">
        <w:rPr>
          <w:lang w:eastAsia="zh-CN"/>
        </w:rPr>
        <w:t>.</w:t>
      </w:r>
      <w:r w:rsidR="00EB2707">
        <w:rPr>
          <w:lang w:eastAsia="zh-CN"/>
        </w:rPr>
        <w:t xml:space="preserve"> </w:t>
      </w:r>
      <m:oMath>
        <m:r>
          <m:rPr>
            <m:sty m:val="p"/>
          </m:rPr>
          <w:rPr>
            <w:rFonts w:ascii="Cambria Math" w:hAnsi="Cambria Math"/>
            <w:lang w:eastAsia="zh-CN"/>
          </w:rPr>
          <m:t>γ</m:t>
        </m:r>
      </m:oMath>
      <w:r w:rsidR="00AB40F5">
        <w:rPr>
          <w:rFonts w:hint="eastAsia"/>
          <w:lang w:eastAsia="zh-CN"/>
        </w:rPr>
        <w:t xml:space="preserve"> </w:t>
      </w:r>
      <w:r w:rsidR="00AB40F5">
        <w:rPr>
          <w:lang w:eastAsia="zh-CN"/>
        </w:rPr>
        <w:t>is the factor which</w:t>
      </w:r>
      <w:r w:rsidR="0056428E">
        <w:rPr>
          <w:lang w:eastAsia="zh-CN"/>
        </w:rPr>
        <w:t xml:space="preserve"> influence the </w:t>
      </w:r>
      <w:r w:rsidR="00FB1790">
        <w:rPr>
          <w:lang w:eastAsia="zh-CN"/>
        </w:rPr>
        <w:t>rate of weight reduction for simple samples</w:t>
      </w:r>
      <w:r w:rsidR="00310F47">
        <w:rPr>
          <w:lang w:eastAsia="zh-CN"/>
        </w:rPr>
        <w:t>.</w:t>
      </w:r>
    </w:p>
    <w:p w14:paraId="108F88D5" w14:textId="23FFB3C7" w:rsidR="008966C2" w:rsidRPr="008966C2" w:rsidRDefault="00260E19" w:rsidP="00377756">
      <w:pPr>
        <w:spacing w:after="0"/>
        <w:ind w:firstLineChars="100" w:firstLine="180"/>
        <w:rPr>
          <w:rFonts w:hint="eastAsia"/>
          <w:lang w:eastAsia="zh-CN"/>
        </w:rPr>
      </w:pPr>
      <w:r>
        <w:rPr>
          <w:rFonts w:hint="eastAsia"/>
          <w:lang w:eastAsia="zh-CN"/>
        </w:rPr>
        <w:t>T</w:t>
      </w:r>
      <w:r>
        <w:rPr>
          <w:lang w:eastAsia="zh-CN"/>
        </w:rPr>
        <w:t>he cross entropy (CE) loss</w:t>
      </w:r>
      <w:r w:rsidR="00EB3C17">
        <w:rPr>
          <w:lang w:eastAsia="zh-CN"/>
        </w:rPr>
        <w:t xml:space="preserve"> is commonly used in </w:t>
      </w:r>
      <w:r w:rsidR="006C4CB0">
        <w:rPr>
          <w:lang w:eastAsia="zh-CN"/>
        </w:rPr>
        <w:t xml:space="preserve">semantic </w:t>
      </w:r>
      <w:r w:rsidR="00EB3C17">
        <w:rPr>
          <w:lang w:eastAsia="zh-CN"/>
        </w:rPr>
        <w:t>segmentation tasks</w:t>
      </w:r>
      <w:r w:rsidR="006C4CB0">
        <w:rPr>
          <w:lang w:eastAsia="zh-CN"/>
        </w:rPr>
        <w:t>.</w:t>
      </w:r>
      <w:r w:rsidR="00F20DED">
        <w:rPr>
          <w:lang w:eastAsia="zh-CN"/>
        </w:rPr>
        <w:t xml:space="preserve"> To segment </w:t>
      </w:r>
      <w:r w:rsidR="00F20DED">
        <w:rPr>
          <w:rFonts w:hint="eastAsia"/>
          <w:lang w:eastAsia="zh-CN"/>
        </w:rPr>
        <w:t>the</w:t>
      </w:r>
      <w:r w:rsidR="00F20DED">
        <w:rPr>
          <w:lang w:eastAsia="zh-CN"/>
        </w:rPr>
        <w:t xml:space="preserve"> single lesion</w:t>
      </w:r>
      <w:r w:rsidR="00F20DED">
        <w:rPr>
          <w:rFonts w:hint="eastAsia"/>
          <w:lang w:eastAsia="zh-CN"/>
        </w:rPr>
        <w:t>,</w:t>
      </w:r>
      <w:r w:rsidR="00F20DED">
        <w:rPr>
          <w:lang w:eastAsia="zh-CN"/>
        </w:rPr>
        <w:t xml:space="preserve"> we adopt binary cross-entropy (BCE) loss </w:t>
      </w:r>
      <w:r w:rsidR="007146DC">
        <w:rPr>
          <w:lang w:eastAsia="zh-CN"/>
        </w:rPr>
        <w:t xml:space="preserve">to measure the similarity between the </w:t>
      </w:r>
      <w:r w:rsidR="00F8639E">
        <w:rPr>
          <w:lang w:eastAsia="zh-CN"/>
        </w:rPr>
        <w:t xml:space="preserve">model output mask and </w:t>
      </w:r>
      <w:r w:rsidR="000101B7">
        <w:rPr>
          <w:lang w:eastAsia="zh-CN"/>
        </w:rPr>
        <w:t xml:space="preserve">the </w:t>
      </w:r>
      <w:r w:rsidR="00F8639E">
        <w:rPr>
          <w:lang w:eastAsia="zh-CN"/>
        </w:rPr>
        <w:t>ground truth</w:t>
      </w:r>
      <w:r w:rsidR="00B170A4">
        <w:rPr>
          <w:lang w:eastAsia="zh-CN"/>
        </w:rPr>
        <w:t>.</w:t>
      </w:r>
      <w:r w:rsidR="000101B7">
        <w:rPr>
          <w:lang w:eastAsia="zh-CN"/>
        </w:rPr>
        <w:t xml:space="preserve"> Dice loss is also </w:t>
      </w:r>
      <w:r w:rsidR="000D2565">
        <w:rPr>
          <w:lang w:eastAsia="zh-CN"/>
        </w:rPr>
        <w:t>considered</w:t>
      </w:r>
      <w:r w:rsidR="000101B7">
        <w:rPr>
          <w:lang w:eastAsia="zh-CN"/>
        </w:rPr>
        <w:t xml:space="preserve"> to improve model’s ability to capture small objects</w:t>
      </w:r>
      <w:r w:rsidR="00BB4513">
        <w:rPr>
          <w:lang w:eastAsia="zh-CN"/>
        </w:rPr>
        <w:t>.</w:t>
      </w:r>
      <w:r w:rsidR="00C62979">
        <w:rPr>
          <w:lang w:eastAsia="zh-CN"/>
        </w:rPr>
        <w:t xml:space="preserve"> </w:t>
      </w:r>
      <w:r w:rsidR="004F0F46">
        <w:rPr>
          <w:lang w:eastAsia="zh-CN"/>
        </w:rPr>
        <w:t xml:space="preserve">Therefore, a joint loss function consisting of BCE loss and Dice loss is </w:t>
      </w:r>
      <w:r w:rsidR="00154C2D">
        <w:rPr>
          <w:lang w:eastAsia="zh-CN"/>
        </w:rPr>
        <w:t>used</w:t>
      </w:r>
      <w:r w:rsidR="00A0673E">
        <w:rPr>
          <w:lang w:eastAsia="zh-CN"/>
        </w:rPr>
        <w:t xml:space="preserve"> </w:t>
      </w:r>
      <w:r w:rsidR="000A7F59">
        <w:rPr>
          <w:lang w:eastAsia="zh-CN"/>
        </w:rPr>
        <w:t>to get segmentation result</w:t>
      </w:r>
      <w:r w:rsidR="00112912">
        <w:rPr>
          <w:lang w:eastAsia="zh-CN"/>
        </w:rPr>
        <w:t>.</w:t>
      </w:r>
      <w:r w:rsidR="006C7C55">
        <w:rPr>
          <w:rFonts w:hint="eastAsia"/>
          <w:lang w:eastAsia="zh-CN"/>
        </w:rPr>
        <w:t xml:space="preserve"> </w:t>
      </w:r>
    </w:p>
    <w:p w14:paraId="47AB0D20" w14:textId="39BDD6A0" w:rsidR="00667ECB" w:rsidRDefault="006C7C55" w:rsidP="000F09D5">
      <w:pPr>
        <w:spacing w:after="0"/>
        <w:ind w:firstLineChars="100" w:firstLine="180"/>
        <w:rPr>
          <w:lang w:eastAsia="zh-CN"/>
        </w:rPr>
      </w:pPr>
      <w:r>
        <w:rPr>
          <w:lang w:eastAsia="zh-CN"/>
        </w:rPr>
        <w:t xml:space="preserve">Finally, we </w:t>
      </w:r>
      <w:r w:rsidR="008D1858">
        <w:rPr>
          <w:lang w:eastAsia="zh-CN"/>
        </w:rPr>
        <w:t>integrate</w:t>
      </w:r>
      <w:r>
        <w:rPr>
          <w:lang w:eastAsia="zh-CN"/>
        </w:rPr>
        <w:t xml:space="preserve"> the focal loss in classification task and the joint loss in </w:t>
      </w:r>
      <w:r w:rsidR="005F2CDB">
        <w:rPr>
          <w:lang w:eastAsia="zh-CN"/>
        </w:rPr>
        <w:t>segmentation tas</w:t>
      </w:r>
      <w:r w:rsidR="00321FA4">
        <w:rPr>
          <w:lang w:eastAsia="zh-CN"/>
        </w:rPr>
        <w:t>k</w:t>
      </w:r>
      <w:r w:rsidR="00773A6C">
        <w:rPr>
          <w:lang w:eastAsia="zh-CN"/>
        </w:rPr>
        <w:t xml:space="preserve"> as the final loss in the training process</w:t>
      </w:r>
      <w:r w:rsidR="00321FA4">
        <w:rPr>
          <w:lang w:eastAsia="zh-CN"/>
        </w:rPr>
        <w:t xml:space="preserve">. </w:t>
      </w:r>
      <w:r w:rsidR="00485BDA">
        <w:rPr>
          <w:lang w:eastAsia="zh-CN"/>
        </w:rPr>
        <w:t xml:space="preserve">Due to the main </w:t>
      </w:r>
      <w:r w:rsidR="00FB1A86">
        <w:rPr>
          <w:lang w:eastAsia="zh-CN"/>
        </w:rPr>
        <w:t>status</w:t>
      </w:r>
      <w:r w:rsidR="00485BDA">
        <w:rPr>
          <w:lang w:eastAsia="zh-CN"/>
        </w:rPr>
        <w:t xml:space="preserve"> of segmentation, w</w:t>
      </w:r>
      <w:r w:rsidR="00321FA4">
        <w:rPr>
          <w:lang w:eastAsia="zh-CN"/>
        </w:rPr>
        <w:t xml:space="preserve">e </w:t>
      </w:r>
      <w:r w:rsidR="005469D3">
        <w:rPr>
          <w:lang w:eastAsia="zh-CN"/>
        </w:rPr>
        <w:t>add weight to balance</w:t>
      </w:r>
      <w:r w:rsidR="0067485A">
        <w:rPr>
          <w:lang w:eastAsia="zh-CN"/>
        </w:rPr>
        <w:t xml:space="preserve"> the focal loss</w:t>
      </w:r>
      <w:r w:rsidR="00CE79C3">
        <w:rPr>
          <w:lang w:eastAsia="zh-CN"/>
        </w:rPr>
        <w:t>.</w:t>
      </w:r>
      <w:r w:rsidR="007C2E53">
        <w:rPr>
          <w:lang w:eastAsia="zh-CN"/>
        </w:rPr>
        <w:t xml:space="preserve"> The formulation are as follows</w:t>
      </w:r>
      <w:r w:rsidR="00963DD4">
        <w:rPr>
          <w:lang w:eastAsia="zh-CN"/>
        </w:rPr>
        <w:t>:</w:t>
      </w:r>
    </w:p>
    <w:p w14:paraId="0AB4BC0E" w14:textId="406E042E" w:rsidR="00AF22A0" w:rsidRPr="0075165B" w:rsidRDefault="00463379" w:rsidP="00823975">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BCE</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log</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d>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e>
                  </m:d>
                </m:e>
              </m:func>
            </m:e>
          </m:nary>
          <m:r>
            <w:rPr>
              <w:rFonts w:ascii="Cambria Math" w:hAnsi="Cambria Math"/>
              <w:lang w:eastAsia="zh-CN"/>
            </w:rPr>
            <m:t xml:space="preserve">                                                             (2</m:t>
          </m:r>
          <m:r>
            <w:rPr>
              <w:rFonts w:ascii="Cambria Math" w:hAnsi="Cambria Math"/>
              <w:lang w:eastAsia="zh-CN"/>
            </w:rPr>
            <m:t>)</m:t>
          </m:r>
        </m:oMath>
      </m:oMathPara>
    </w:p>
    <w:p w14:paraId="57A3291C" w14:textId="674EB483" w:rsidR="0075165B" w:rsidRPr="00602C8E" w:rsidRDefault="0075165B" w:rsidP="00823975">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Dice</m:t>
              </m:r>
            </m:sub>
          </m:sSub>
          <m:r>
            <w:rPr>
              <w:rFonts w:ascii="Cambria Math" w:hAnsi="Cambria Math"/>
              <w:lang w:eastAsia="zh-CN"/>
            </w:rPr>
            <m:t>=</m:t>
          </m:r>
          <m:r>
            <m:rPr>
              <m:sty m:val="p"/>
            </m:rPr>
            <w:rPr>
              <w:rFonts w:ascii="Cambria Math" w:hAnsi="Cambria Math"/>
              <w:lang w:eastAsia="zh-CN"/>
            </w:rPr>
            <m:t>1-</m:t>
          </m:r>
          <m:nary>
            <m:naryPr>
              <m:chr m:val="∑"/>
              <m:limLoc m:val="undOvr"/>
              <m:ctrlPr>
                <w:rPr>
                  <w:rFonts w:ascii="Cambria Math" w:hAnsi="Cambria Math"/>
                  <w:lang w:eastAsia="zh-CN"/>
                </w:rPr>
              </m:ctrlPr>
            </m:naryPr>
            <m:sub>
              <m:r>
                <w:rPr>
                  <w:rFonts w:ascii="Cambria Math" w:hAnsi="Cambria Math"/>
                  <w:lang w:eastAsia="zh-CN"/>
                </w:rPr>
                <m:t>i=0</m:t>
              </m:r>
            </m:sub>
            <m:sup>
              <m:r>
                <w:rPr>
                  <w:rFonts w:ascii="Cambria Math" w:hAnsi="Cambria Math"/>
                  <w:lang w:eastAsia="zh-CN"/>
                </w:rPr>
                <m:t>C</m:t>
              </m:r>
            </m:sup>
            <m:e>
              <m:f>
                <m:fPr>
                  <m:ctrlPr>
                    <w:rPr>
                      <w:rFonts w:ascii="Cambria Math" w:hAnsi="Cambria Math"/>
                      <w:i/>
                      <w:lang w:eastAsia="zh-CN"/>
                    </w:rPr>
                  </m:ctrlPr>
                </m:fPr>
                <m:num>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sup>
                      <m:r>
                        <w:rPr>
                          <w:rFonts w:ascii="Cambria Math" w:hAnsi="Cambria Math"/>
                          <w:lang w:eastAsia="zh-CN"/>
                        </w:rPr>
                        <m:t>2</m:t>
                      </m:r>
                    </m:sup>
                  </m:sSup>
                </m:den>
              </m:f>
            </m:e>
          </m:nary>
          <m:r>
            <w:rPr>
              <w:rFonts w:ascii="Cambria Math" w:hAnsi="Cambria Math"/>
              <w:lang w:eastAsia="zh-CN"/>
            </w:rPr>
            <m:t xml:space="preserve">                                                                                (3)</m:t>
          </m:r>
        </m:oMath>
      </m:oMathPara>
    </w:p>
    <w:p w14:paraId="50DD56F4" w14:textId="0DBC739F" w:rsidR="00602C8E" w:rsidRPr="00C66A71" w:rsidRDefault="00602C8E" w:rsidP="00823975">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train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BCE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Dice</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focal</m:t>
              </m:r>
            </m:sub>
          </m:sSub>
          <m:r>
            <w:rPr>
              <w:rFonts w:ascii="Cambria Math" w:hAnsi="Cambria Math"/>
              <w:lang w:eastAsia="zh-CN"/>
            </w:rPr>
            <m:t xml:space="preserve">                                                                        (4</m:t>
          </m:r>
          <m:r>
            <w:rPr>
              <w:rFonts w:ascii="Cambria Math" w:hAnsi="Cambria Math"/>
              <w:lang w:eastAsia="zh-CN"/>
            </w:rPr>
            <m:t>)</m:t>
          </m:r>
        </m:oMath>
      </m:oMathPara>
    </w:p>
    <w:p w14:paraId="0EB4352D" w14:textId="203025A7" w:rsidR="0075165B" w:rsidRDefault="00602C8E" w:rsidP="00823975">
      <w:pPr>
        <w:spacing w:after="0"/>
        <w:rPr>
          <w:lang w:eastAsia="zh-CN"/>
        </w:rPr>
      </w:pPr>
      <w:r>
        <w:rPr>
          <w:rFonts w:hint="eastAsia"/>
          <w:lang w:eastAsia="zh-CN"/>
        </w:rPr>
        <w:t>W</w:t>
      </w:r>
      <w:r>
        <w:rPr>
          <w:lang w:eastAsia="zh-CN"/>
        </w:rPr>
        <w:t>here</w:t>
      </w:r>
      <w:r w:rsidR="00DD649E">
        <w:rPr>
          <w:lang w:eastAsia="zh-CN"/>
        </w:rPr>
        <w:t xml:space="preserve"> </w:t>
      </w:r>
      <m:oMath>
        <m:r>
          <m:rPr>
            <m:sty m:val="p"/>
          </m:rPr>
          <w:rPr>
            <w:rFonts w:ascii="Cambria Math" w:hAnsi="Cambria Math"/>
            <w:lang w:eastAsia="zh-CN"/>
          </w:rPr>
          <m:t>x∈</m:t>
        </m:r>
        <m:d>
          <m:dPr>
            <m:begChr m:val="{"/>
            <m:endChr m:val="}"/>
            <m:ctrlPr>
              <w:rPr>
                <w:rFonts w:ascii="Cambria Math" w:hAnsi="Cambria Math"/>
                <w:lang w:eastAsia="zh-CN"/>
              </w:rPr>
            </m:ctrlPr>
          </m:dPr>
          <m:e>
            <m:r>
              <w:rPr>
                <w:rFonts w:ascii="Cambria Math" w:hAnsi="Cambria Math"/>
                <w:lang w:eastAsia="zh-CN"/>
              </w:rPr>
              <m:t>0,1</m:t>
            </m:r>
          </m:e>
        </m:d>
      </m:oMath>
      <w:r w:rsidR="00DD649E">
        <w:rPr>
          <w:rFonts w:hint="eastAsia"/>
          <w:lang w:eastAsia="zh-CN"/>
        </w:rPr>
        <w:t xml:space="preserve"> </w:t>
      </w:r>
      <w:r w:rsidR="00DD649E">
        <w:rPr>
          <w:lang w:eastAsia="zh-CN"/>
        </w:rPr>
        <w:t xml:space="preserve">and </w:t>
      </w:r>
      <m:oMath>
        <m:r>
          <m:rPr>
            <m:sty m:val="p"/>
          </m:rPr>
          <w:rPr>
            <w:rFonts w:ascii="Cambria Math" w:hAnsi="Cambria Math"/>
            <w:lang w:eastAsia="zh-CN"/>
          </w:rPr>
          <m:t>y∈</m:t>
        </m:r>
        <m:d>
          <m:dPr>
            <m:begChr m:val="{"/>
            <m:endChr m:val="}"/>
            <m:ctrlPr>
              <w:rPr>
                <w:rFonts w:ascii="Cambria Math" w:hAnsi="Cambria Math"/>
                <w:lang w:eastAsia="zh-CN"/>
              </w:rPr>
            </m:ctrlPr>
          </m:dPr>
          <m:e>
            <m:r>
              <w:rPr>
                <w:rFonts w:ascii="Cambria Math" w:hAnsi="Cambria Math"/>
                <w:lang w:eastAsia="zh-CN"/>
              </w:rPr>
              <m:t>0,1</m:t>
            </m:r>
          </m:e>
        </m:d>
      </m:oMath>
      <w:r w:rsidR="00DD649E">
        <w:rPr>
          <w:rFonts w:hint="eastAsia"/>
          <w:lang w:eastAsia="zh-CN"/>
        </w:rPr>
        <w:t xml:space="preserve"> </w:t>
      </w:r>
      <w:r w:rsidR="00DD649E">
        <w:rPr>
          <w:lang w:eastAsia="zh-CN"/>
        </w:rPr>
        <w:t xml:space="preserve">are the ground truth and predicted mask. </w:t>
      </w:r>
      <w:r w:rsidR="00713856">
        <w:rPr>
          <w:lang w:eastAsia="zh-CN"/>
        </w:rPr>
        <w:t>C is the sum of the pixels of the output results</w:t>
      </w:r>
      <w:r w:rsidR="0006418C">
        <w:rPr>
          <w:lang w:eastAsia="zh-CN"/>
        </w:rPr>
        <w:t>.</w:t>
      </w:r>
      <w:r w:rsidR="0009077C">
        <w:rPr>
          <w:lang w:eastAsia="zh-CN"/>
        </w:rPr>
        <w:t xml:space="preserve"> </w:t>
      </w:r>
      <m:oMath>
        <m:r>
          <m:rPr>
            <m:sty m:val="p"/>
          </m:rPr>
          <w:rPr>
            <w:rFonts w:ascii="Cambria Math" w:hAnsi="Cambria Math"/>
            <w:lang w:eastAsia="zh-CN"/>
          </w:rPr>
          <m:t>α</m:t>
        </m:r>
      </m:oMath>
      <w:r w:rsidR="0009077C">
        <w:rPr>
          <w:lang w:eastAsia="zh-CN"/>
        </w:rPr>
        <w:t xml:space="preserve"> is the weight of classification </w:t>
      </w:r>
      <w:r w:rsidR="00D836F6">
        <w:rPr>
          <w:lang w:eastAsia="zh-CN"/>
        </w:rPr>
        <w:t>loss</w:t>
      </w:r>
      <w:r w:rsidR="0062501F">
        <w:rPr>
          <w:lang w:eastAsia="zh-CN"/>
        </w:rPr>
        <w:t>, which is set to 0.1 in our paper.</w:t>
      </w:r>
    </w:p>
    <w:p w14:paraId="72214AE0" w14:textId="77777777" w:rsidR="001E1824" w:rsidRDefault="001E1824" w:rsidP="00823975">
      <w:pPr>
        <w:spacing w:after="0"/>
        <w:rPr>
          <w:rFonts w:hint="eastAsia"/>
          <w:lang w:eastAsia="zh-CN"/>
        </w:rPr>
      </w:pPr>
    </w:p>
    <w:p w14:paraId="45D0EAA8" w14:textId="77777777" w:rsidR="001E1824" w:rsidRDefault="001E1824">
      <w:pPr>
        <w:spacing w:after="0"/>
        <w:jc w:val="left"/>
        <w:rPr>
          <w:b/>
          <w:kern w:val="28"/>
          <w:sz w:val="24"/>
          <w:lang w:eastAsia="zh-CN"/>
        </w:rPr>
      </w:pPr>
      <w:r>
        <w:rPr>
          <w:lang w:eastAsia="zh-CN"/>
        </w:rPr>
        <w:br w:type="page"/>
      </w:r>
    </w:p>
    <w:p w14:paraId="2EF381D3" w14:textId="02425559" w:rsidR="00CA7657" w:rsidRDefault="00CA7657" w:rsidP="00C756B9">
      <w:pPr>
        <w:pStyle w:val="1"/>
        <w:rPr>
          <w:lang w:eastAsia="zh-CN"/>
        </w:rPr>
      </w:pPr>
      <w:r>
        <w:rPr>
          <w:lang w:eastAsia="zh-CN"/>
        </w:rPr>
        <w:lastRenderedPageBreak/>
        <w:t>EXPERIMENT AND RESULTS</w:t>
      </w:r>
    </w:p>
    <w:p w14:paraId="4C027B6C" w14:textId="22BC86A3" w:rsidR="00CA7657" w:rsidRPr="00CA7657" w:rsidRDefault="00CA7657" w:rsidP="00CA7657">
      <w:pPr>
        <w:pStyle w:val="2"/>
        <w:rPr>
          <w:rFonts w:hint="eastAsia"/>
          <w:lang w:eastAsia="zh-CN"/>
        </w:rPr>
      </w:pPr>
      <w:r>
        <w:rPr>
          <w:lang w:eastAsia="zh-CN"/>
        </w:rPr>
        <w:t>Dataset</w:t>
      </w:r>
    </w:p>
    <w:p w14:paraId="75E97914" w14:textId="6E346D03" w:rsidR="00783B3F" w:rsidRDefault="009132EC" w:rsidP="00731863">
      <w:pPr>
        <w:rPr>
          <w:lang w:eastAsia="zh-CN"/>
        </w:rPr>
      </w:pPr>
      <w:bookmarkStart w:id="12" w:name="_Hlk88726498"/>
      <w:r>
        <w:rPr>
          <w:lang w:eastAsia="zh-CN"/>
        </w:rPr>
        <w:t xml:space="preserve">Our own dataset </w:t>
      </w:r>
      <w:r w:rsidR="00302C46">
        <w:rPr>
          <w:lang w:eastAsia="zh-CN"/>
        </w:rPr>
        <w:t>was</w:t>
      </w:r>
      <w:r w:rsidR="00224DFC">
        <w:rPr>
          <w:lang w:eastAsia="zh-CN"/>
        </w:rPr>
        <w:t xml:space="preserve"> collected by </w:t>
      </w:r>
      <w:r w:rsidR="00644141" w:rsidRPr="00644141">
        <w:rPr>
          <w:lang w:eastAsia="zh-CN"/>
        </w:rPr>
        <w:t>Shanghai First Municipal Hospital</w:t>
      </w:r>
      <w:r w:rsidR="000B7593">
        <w:rPr>
          <w:lang w:eastAsia="zh-CN"/>
        </w:rPr>
        <w:t xml:space="preserve">. The </w:t>
      </w:r>
      <w:r w:rsidR="00870B3A">
        <w:rPr>
          <w:lang w:eastAsia="zh-CN"/>
        </w:rPr>
        <w:t>dataset con</w:t>
      </w:r>
      <w:r w:rsidR="00265666">
        <w:rPr>
          <w:lang w:eastAsia="zh-CN"/>
        </w:rPr>
        <w:t xml:space="preserve">tains 63 eyes from 63 patients which </w:t>
      </w:r>
      <w:r w:rsidR="007155E1">
        <w:rPr>
          <w:lang w:eastAsia="zh-CN"/>
        </w:rPr>
        <w:t>w</w:t>
      </w:r>
      <w:r w:rsidR="00710148">
        <w:rPr>
          <w:lang w:eastAsia="zh-CN"/>
        </w:rPr>
        <w:t>as</w:t>
      </w:r>
      <w:r w:rsidR="007155E1">
        <w:rPr>
          <w:lang w:eastAsia="zh-CN"/>
        </w:rPr>
        <w:t xml:space="preserve"> </w:t>
      </w:r>
      <w:r w:rsidR="00115713">
        <w:rPr>
          <w:lang w:eastAsia="zh-CN"/>
        </w:rPr>
        <w:t xml:space="preserve">acquired </w:t>
      </w:r>
      <w:r w:rsidR="007155E1">
        <w:rPr>
          <w:lang w:eastAsia="zh-CN"/>
        </w:rPr>
        <w:t xml:space="preserve">using </w:t>
      </w:r>
      <w:r w:rsidR="00141EE8" w:rsidRPr="00141EE8">
        <w:rPr>
          <w:lang w:eastAsia="zh-CN"/>
        </w:rPr>
        <w:t>Heidelberg</w:t>
      </w:r>
      <w:r w:rsidR="00141EE8">
        <w:rPr>
          <w:lang w:eastAsia="zh-CN"/>
        </w:rPr>
        <w:t xml:space="preserve"> </w:t>
      </w:r>
      <w:r w:rsidR="00011F68">
        <w:rPr>
          <w:lang w:eastAsia="zh-CN"/>
        </w:rPr>
        <w:t>Spectralis</w:t>
      </w:r>
      <w:r w:rsidR="00214EFD">
        <w:rPr>
          <w:lang w:eastAsia="zh-CN"/>
        </w:rPr>
        <w:t xml:space="preserve"> OCT</w:t>
      </w:r>
      <w:r w:rsidR="000B7593">
        <w:rPr>
          <w:lang w:eastAsia="zh-CN"/>
        </w:rPr>
        <w:t xml:space="preserve"> </w:t>
      </w:r>
      <w:r w:rsidR="001A0E66" w:rsidRPr="001A0E66">
        <w:rPr>
          <w:lang w:eastAsia="zh-CN"/>
        </w:rPr>
        <w:t xml:space="preserve">(Heidelberg Engineering, Germany) </w:t>
      </w:r>
      <w:r w:rsidR="0086454B">
        <w:rPr>
          <w:lang w:eastAsia="zh-CN"/>
        </w:rPr>
        <w:t xml:space="preserve">and </w:t>
      </w:r>
      <w:r w:rsidR="008716CF">
        <w:rPr>
          <w:lang w:eastAsia="zh-CN"/>
        </w:rPr>
        <w:t xml:space="preserve">annotated by professional </w:t>
      </w:r>
      <w:r w:rsidR="00980E93" w:rsidRPr="00980E93">
        <w:rPr>
          <w:lang w:eastAsia="zh-CN"/>
        </w:rPr>
        <w:t>ophthalmologist</w:t>
      </w:r>
      <w:r w:rsidR="001B2F7C">
        <w:rPr>
          <w:lang w:eastAsia="zh-CN"/>
        </w:rPr>
        <w:t>s</w:t>
      </w:r>
      <w:r w:rsidR="00A6462A">
        <w:rPr>
          <w:lang w:eastAsia="zh-CN"/>
        </w:rPr>
        <w:t xml:space="preserve">. </w:t>
      </w:r>
      <w:r w:rsidR="00977475">
        <w:rPr>
          <w:lang w:eastAsia="zh-CN"/>
        </w:rPr>
        <w:t xml:space="preserve">Each </w:t>
      </w:r>
      <w:r w:rsidR="009150F8">
        <w:rPr>
          <w:lang w:eastAsia="zh-CN"/>
        </w:rPr>
        <w:t xml:space="preserve">patient has </w:t>
      </w:r>
      <w:r w:rsidR="00DD4053">
        <w:rPr>
          <w:lang w:eastAsia="zh-CN"/>
        </w:rPr>
        <w:t xml:space="preserve">4 </w:t>
      </w:r>
      <w:r w:rsidR="0003733A">
        <w:rPr>
          <w:lang w:eastAsia="zh-CN"/>
        </w:rPr>
        <w:t xml:space="preserve">3D-OCT </w:t>
      </w:r>
      <w:r w:rsidR="00D64A11">
        <w:rPr>
          <w:lang w:eastAsia="zh-CN"/>
        </w:rPr>
        <w:t>volume</w:t>
      </w:r>
      <w:r w:rsidR="006D1E92">
        <w:rPr>
          <w:lang w:eastAsia="zh-CN"/>
        </w:rPr>
        <w:t>s</w:t>
      </w:r>
      <w:r w:rsidR="0003733A">
        <w:rPr>
          <w:lang w:eastAsia="zh-CN"/>
        </w:rPr>
        <w:t xml:space="preserve"> </w:t>
      </w:r>
      <w:r w:rsidR="00E8775B">
        <w:rPr>
          <w:lang w:eastAsia="zh-CN"/>
        </w:rPr>
        <w:t xml:space="preserve">during treatment </w:t>
      </w:r>
      <w:r w:rsidR="006D4658">
        <w:rPr>
          <w:lang w:eastAsia="zh-CN"/>
        </w:rPr>
        <w:t xml:space="preserve">from 4 time points </w:t>
      </w:r>
      <w:r w:rsidR="00227057">
        <w:rPr>
          <w:lang w:eastAsia="zh-CN"/>
        </w:rPr>
        <w:t xml:space="preserve">and each </w:t>
      </w:r>
      <w:r w:rsidR="00977475">
        <w:rPr>
          <w:lang w:eastAsia="zh-CN"/>
        </w:rPr>
        <w:t xml:space="preserve">volume </w:t>
      </w:r>
      <w:r w:rsidR="00AF1EDB">
        <w:rPr>
          <w:lang w:eastAsia="zh-CN"/>
        </w:rPr>
        <w:t>contains 512</w:t>
      </w:r>
      <w:r w:rsidR="009B5914">
        <w:rPr>
          <w:rFonts w:hint="eastAsia"/>
          <w:lang w:eastAsia="zh-CN"/>
        </w:rPr>
        <w:t>×</w:t>
      </w:r>
      <w:r w:rsidR="00AF1EDB">
        <w:rPr>
          <w:lang w:eastAsia="zh-CN"/>
        </w:rPr>
        <w:t>496</w:t>
      </w:r>
      <w:r w:rsidR="009B5914">
        <w:rPr>
          <w:rFonts w:hint="eastAsia"/>
          <w:lang w:eastAsia="zh-CN"/>
        </w:rPr>
        <w:t>×</w:t>
      </w:r>
      <w:r w:rsidR="009B5914">
        <w:rPr>
          <w:rFonts w:hint="eastAsia"/>
          <w:lang w:eastAsia="zh-CN"/>
        </w:rPr>
        <w:t>1</w:t>
      </w:r>
      <w:r w:rsidR="009B5914">
        <w:rPr>
          <w:lang w:eastAsia="zh-CN"/>
        </w:rPr>
        <w:t xml:space="preserve">9 </w:t>
      </w:r>
      <w:r w:rsidR="009B5914">
        <w:rPr>
          <w:rFonts w:hint="eastAsia"/>
          <w:lang w:eastAsia="zh-CN"/>
        </w:rPr>
        <w:t>vox</w:t>
      </w:r>
      <w:r w:rsidR="009B5914">
        <w:rPr>
          <w:lang w:eastAsia="zh-CN"/>
        </w:rPr>
        <w:t>els</w:t>
      </w:r>
      <w:r w:rsidR="009150F8">
        <w:rPr>
          <w:lang w:eastAsia="zh-CN"/>
        </w:rPr>
        <w:t>.</w:t>
      </w:r>
      <w:r w:rsidR="00320830">
        <w:rPr>
          <w:lang w:eastAsia="zh-CN"/>
        </w:rPr>
        <w:t xml:space="preserve"> In our experiment, </w:t>
      </w:r>
      <w:r w:rsidR="00270EF5">
        <w:rPr>
          <w:lang w:eastAsia="zh-CN"/>
        </w:rPr>
        <w:t xml:space="preserve">16 patients (64 3D </w:t>
      </w:r>
      <w:r w:rsidR="00113432">
        <w:rPr>
          <w:lang w:eastAsia="zh-CN"/>
        </w:rPr>
        <w:t>volume</w:t>
      </w:r>
      <w:r w:rsidR="00C25727">
        <w:rPr>
          <w:lang w:eastAsia="zh-CN"/>
        </w:rPr>
        <w:t>s</w:t>
      </w:r>
      <w:r w:rsidR="00270EF5">
        <w:rPr>
          <w:lang w:eastAsia="zh-CN"/>
        </w:rPr>
        <w:t>, 1216 B-scans) were selected</w:t>
      </w:r>
      <w:r w:rsidR="00EB2AC9">
        <w:rPr>
          <w:lang w:eastAsia="zh-CN"/>
        </w:rPr>
        <w:t xml:space="preserve"> without exclusion criterion based on age, gender or race</w:t>
      </w:r>
      <w:r w:rsidR="00D34E88">
        <w:rPr>
          <w:lang w:eastAsia="zh-CN"/>
        </w:rPr>
        <w:t>.</w:t>
      </w:r>
      <w:r w:rsidR="00E0609B">
        <w:rPr>
          <w:lang w:eastAsia="zh-CN"/>
        </w:rPr>
        <w:t xml:space="preserve"> All the slices </w:t>
      </w:r>
      <w:r w:rsidR="00C85A32">
        <w:rPr>
          <w:lang w:eastAsia="zh-CN"/>
        </w:rPr>
        <w:t xml:space="preserve">with </w:t>
      </w:r>
      <w:r w:rsidR="00323A66">
        <w:rPr>
          <w:lang w:eastAsia="zh-CN"/>
        </w:rPr>
        <w:t>and</w:t>
      </w:r>
      <w:r w:rsidR="00C85A32">
        <w:rPr>
          <w:lang w:eastAsia="zh-CN"/>
        </w:rPr>
        <w:t xml:space="preserve"> without </w:t>
      </w:r>
      <w:r w:rsidR="00E0609B">
        <w:rPr>
          <w:lang w:eastAsia="zh-CN"/>
        </w:rPr>
        <w:t>CNV are included.</w:t>
      </w:r>
      <w:r w:rsidR="00133FDB">
        <w:rPr>
          <w:lang w:eastAsia="zh-CN"/>
        </w:rPr>
        <w:t xml:space="preserve"> </w:t>
      </w:r>
    </w:p>
    <w:p w14:paraId="431BFF9F" w14:textId="242A61B0" w:rsidR="001E1824" w:rsidRDefault="001E1824" w:rsidP="00731863">
      <w:pPr>
        <w:rPr>
          <w:lang w:eastAsia="zh-CN"/>
        </w:rPr>
      </w:pPr>
    </w:p>
    <w:p w14:paraId="08F25822" w14:textId="0B093572" w:rsidR="001E1824" w:rsidRDefault="00A932C6" w:rsidP="00ED5449">
      <w:pPr>
        <w:pStyle w:val="2"/>
        <w:rPr>
          <w:lang w:eastAsia="zh-CN"/>
        </w:rPr>
      </w:pPr>
      <w:r>
        <w:rPr>
          <w:lang w:eastAsia="zh-CN"/>
        </w:rPr>
        <w:t>Implementation Details</w:t>
      </w:r>
      <w:r w:rsidR="00684134">
        <w:rPr>
          <w:lang w:eastAsia="zh-CN"/>
        </w:rPr>
        <w:t xml:space="preserve"> and </w:t>
      </w:r>
      <w:r w:rsidR="00684134">
        <w:rPr>
          <w:lang w:eastAsia="zh-CN"/>
        </w:rPr>
        <w:t>Evaluation Metric</w:t>
      </w:r>
    </w:p>
    <w:p w14:paraId="69A8F986" w14:textId="5F42CE41" w:rsidR="00AD4FF8" w:rsidRDefault="0010335C" w:rsidP="006A24B0">
      <w:pPr>
        <w:spacing w:after="0"/>
        <w:rPr>
          <w:lang w:eastAsia="zh-CN"/>
        </w:rPr>
      </w:pPr>
      <w:r>
        <w:rPr>
          <w:rFonts w:hint="eastAsia"/>
          <w:lang w:eastAsia="zh-CN"/>
        </w:rPr>
        <w:t>W</w:t>
      </w:r>
      <w:r>
        <w:rPr>
          <w:lang w:eastAsia="zh-CN"/>
        </w:rPr>
        <w:t>e split data into trainng and test set</w:t>
      </w:r>
      <w:r w:rsidR="00DC2B2C">
        <w:rPr>
          <w:lang w:eastAsia="zh-CN"/>
        </w:rPr>
        <w:t xml:space="preserve"> by </w:t>
      </w:r>
      <w:r w:rsidR="00B96FAC">
        <w:rPr>
          <w:lang w:eastAsia="zh-CN"/>
        </w:rPr>
        <w:t>patients</w:t>
      </w:r>
      <w:r>
        <w:rPr>
          <w:lang w:eastAsia="zh-CN"/>
        </w:rPr>
        <w:t xml:space="preserve"> and the strategy of 4-fold cross validation</w:t>
      </w:r>
      <w:r w:rsidR="00075B91">
        <w:rPr>
          <w:lang w:eastAsia="zh-CN"/>
        </w:rPr>
        <w:t xml:space="preserve"> is adopted</w:t>
      </w:r>
      <w:r w:rsidR="0095069F">
        <w:rPr>
          <w:lang w:eastAsia="zh-CN"/>
        </w:rPr>
        <w:t>.</w:t>
      </w:r>
      <w:r w:rsidR="00AE21D6">
        <w:rPr>
          <w:lang w:eastAsia="zh-CN"/>
        </w:rPr>
        <w:t xml:space="preserve"> The origin image is 512x496 </w:t>
      </w:r>
      <w:r w:rsidR="00347420">
        <w:rPr>
          <w:lang w:eastAsia="zh-CN"/>
        </w:rPr>
        <w:t>and</w:t>
      </w:r>
      <w:r w:rsidR="00AE21D6">
        <w:rPr>
          <w:lang w:eastAsia="zh-CN"/>
        </w:rPr>
        <w:t xml:space="preserve"> we resize it to 512x512. </w:t>
      </w:r>
      <w:r w:rsidR="00B43942">
        <w:rPr>
          <w:lang w:eastAsia="zh-CN"/>
        </w:rPr>
        <w:t>For data augmentaton, we apply a random horizontal flip, random vertical flip, random rotation between -10</w:t>
      </w:r>
      <w:r w:rsidR="00F6685E">
        <w:rPr>
          <w:lang w:eastAsia="zh-CN"/>
        </w:rPr>
        <w:t xml:space="preserve"> </w:t>
      </w:r>
      <w:r w:rsidR="00F6685E">
        <w:rPr>
          <w:rFonts w:hint="eastAsia"/>
          <w:lang w:eastAsia="zh-CN"/>
        </w:rPr>
        <w:t>and</w:t>
      </w:r>
      <w:r w:rsidR="00F6685E">
        <w:rPr>
          <w:lang w:eastAsia="zh-CN"/>
        </w:rPr>
        <w:t xml:space="preserve"> </w:t>
      </w:r>
      <w:r w:rsidR="00B43942">
        <w:rPr>
          <w:lang w:eastAsia="zh-CN"/>
        </w:rPr>
        <w:t>10</w:t>
      </w:r>
      <w:r w:rsidR="00F6685E">
        <w:rPr>
          <w:rFonts w:hint="eastAsia"/>
          <w:lang w:eastAsia="zh-CN"/>
        </w:rPr>
        <w:t xml:space="preserve"> </w:t>
      </w:r>
      <w:r w:rsidR="00F6685E">
        <w:rPr>
          <w:lang w:eastAsia="zh-CN"/>
        </w:rPr>
        <w:t>degree</w:t>
      </w:r>
      <w:r w:rsidR="00D0722C">
        <w:rPr>
          <w:lang w:eastAsia="zh-CN"/>
        </w:rPr>
        <w:t>s</w:t>
      </w:r>
      <w:r w:rsidR="009E3FEE">
        <w:rPr>
          <w:lang w:eastAsia="zh-CN"/>
        </w:rPr>
        <w:t xml:space="preserve">, </w:t>
      </w:r>
      <w:r w:rsidR="005A0F19">
        <w:rPr>
          <w:lang w:eastAsia="zh-CN"/>
        </w:rPr>
        <w:t xml:space="preserve">random smoothing </w:t>
      </w:r>
      <w:r w:rsidR="00B97CA5">
        <w:rPr>
          <w:lang w:eastAsia="zh-CN"/>
        </w:rPr>
        <w:t xml:space="preserve">method </w:t>
      </w:r>
      <w:r w:rsidR="005A0F19">
        <w:rPr>
          <w:lang w:eastAsia="zh-CN"/>
        </w:rPr>
        <w:t>including Gaussian blur, median blur and average blur</w:t>
      </w:r>
      <w:r w:rsidR="00B43942">
        <w:rPr>
          <w:lang w:eastAsia="zh-CN"/>
        </w:rPr>
        <w:t xml:space="preserve">. </w:t>
      </w:r>
      <w:r w:rsidR="00404E97">
        <w:rPr>
          <w:lang w:eastAsia="zh-CN"/>
        </w:rPr>
        <w:t xml:space="preserve">In the training process, a </w:t>
      </w:r>
      <w:r w:rsidR="00DE12D3">
        <w:rPr>
          <w:lang w:eastAsia="zh-CN"/>
        </w:rPr>
        <w:t xml:space="preserve">joint loss consisting of </w:t>
      </w:r>
      <w:r w:rsidR="00EF7898">
        <w:rPr>
          <w:lang w:eastAsia="zh-CN"/>
        </w:rPr>
        <w:t xml:space="preserve">binary cross-entropy loss, dice loss and focal loss </w:t>
      </w:r>
      <w:r w:rsidR="001606C9">
        <w:rPr>
          <w:lang w:eastAsia="zh-CN"/>
        </w:rPr>
        <w:t>is</w:t>
      </w:r>
      <w:r w:rsidR="00EF7898">
        <w:rPr>
          <w:lang w:eastAsia="zh-CN"/>
        </w:rPr>
        <w:t xml:space="preserve"> used </w:t>
      </w:r>
      <w:r w:rsidR="00FC11FF">
        <w:rPr>
          <w:lang w:eastAsia="zh-CN"/>
        </w:rPr>
        <w:t>for backpropagation</w:t>
      </w:r>
      <w:r w:rsidR="0050201D">
        <w:rPr>
          <w:lang w:eastAsia="zh-CN"/>
        </w:rPr>
        <w:t xml:space="preserve">. </w:t>
      </w:r>
      <w:r w:rsidR="00F3376A">
        <w:rPr>
          <w:lang w:eastAsia="zh-CN"/>
        </w:rPr>
        <w:t xml:space="preserve">SGD is used as the optimizer. </w:t>
      </w:r>
      <w:r w:rsidR="000C35B2">
        <w:rPr>
          <w:lang w:eastAsia="zh-CN"/>
        </w:rPr>
        <w:t>Batch size is set to 4</w:t>
      </w:r>
      <w:r w:rsidR="00761E3E">
        <w:rPr>
          <w:lang w:eastAsia="zh-CN"/>
        </w:rPr>
        <w:t xml:space="preserve"> and 60 epochs are trained per fold</w:t>
      </w:r>
      <w:r w:rsidR="00E53ABF">
        <w:rPr>
          <w:lang w:eastAsia="zh-CN"/>
        </w:rPr>
        <w:t>. T</w:t>
      </w:r>
      <w:r w:rsidR="007D0E95">
        <w:rPr>
          <w:lang w:eastAsia="zh-CN"/>
        </w:rPr>
        <w:t xml:space="preserve">he initial </w:t>
      </w:r>
      <w:r w:rsidR="000C35B2">
        <w:rPr>
          <w:lang w:eastAsia="zh-CN"/>
        </w:rPr>
        <w:t>learning rate is 0.01</w:t>
      </w:r>
      <w:r w:rsidR="00CD1704">
        <w:rPr>
          <w:lang w:eastAsia="zh-CN"/>
        </w:rPr>
        <w:t xml:space="preserve"> and t</w:t>
      </w:r>
      <w:r w:rsidR="007A045B">
        <w:rPr>
          <w:lang w:eastAsia="zh-CN"/>
        </w:rPr>
        <w:t xml:space="preserve">he poly learning rate scheduling is adopted while decay coefficient is </w:t>
      </w:r>
      <w:r w:rsidR="00D1116B">
        <w:rPr>
          <w:lang w:eastAsia="zh-CN"/>
        </w:rPr>
        <w:t xml:space="preserve">set to </w:t>
      </w:r>
      <w:r w:rsidR="007A045B">
        <w:rPr>
          <w:lang w:eastAsia="zh-CN"/>
        </w:rPr>
        <w:t xml:space="preserve">0.9. </w:t>
      </w:r>
      <w:r w:rsidR="0090597E">
        <w:rPr>
          <w:lang w:eastAsia="zh-CN"/>
        </w:rPr>
        <w:t>All the network are trained based on pytorch framework and NVIDIA RTX3090 GPU with 24G memory.</w:t>
      </w:r>
    </w:p>
    <w:p w14:paraId="20EF8D39" w14:textId="66F67085" w:rsidR="009D7ACA" w:rsidRDefault="009D7ACA" w:rsidP="006A24B0">
      <w:pPr>
        <w:spacing w:after="0"/>
        <w:rPr>
          <w:lang w:eastAsia="zh-CN"/>
        </w:rPr>
      </w:pPr>
      <w:r>
        <w:rPr>
          <w:rFonts w:hint="eastAsia"/>
          <w:lang w:eastAsia="zh-CN"/>
        </w:rPr>
        <w:t xml:space="preserve"> </w:t>
      </w:r>
      <w:r>
        <w:rPr>
          <w:lang w:eastAsia="zh-CN"/>
        </w:rPr>
        <w:t xml:space="preserve"> </w:t>
      </w:r>
      <w:bookmarkStart w:id="13" w:name="_Hlk88730914"/>
      <w:r>
        <w:rPr>
          <w:lang w:eastAsia="zh-CN"/>
        </w:rPr>
        <w:t>To evalute the segmentation performance</w:t>
      </w:r>
      <w:r w:rsidR="00302CCC">
        <w:rPr>
          <w:lang w:eastAsia="zh-CN"/>
        </w:rPr>
        <w:t xml:space="preserve">, the metrics including dice similarity </w:t>
      </w:r>
      <w:bookmarkEnd w:id="12"/>
      <w:r w:rsidR="00FD029B" w:rsidRPr="00FD029B">
        <w:rPr>
          <w:lang w:eastAsia="zh-CN"/>
        </w:rPr>
        <w:t>coeﬃcient</w:t>
      </w:r>
      <w:r w:rsidR="00085F72">
        <w:rPr>
          <w:lang w:eastAsia="zh-CN"/>
        </w:rPr>
        <w:t xml:space="preserve"> (DSC)</w:t>
      </w:r>
      <w:r w:rsidR="00D31950">
        <w:rPr>
          <w:lang w:eastAsia="zh-CN"/>
        </w:rPr>
        <w:t>,</w:t>
      </w:r>
      <w:r w:rsidR="00085F72">
        <w:rPr>
          <w:lang w:eastAsia="zh-CN"/>
        </w:rPr>
        <w:t xml:space="preserve"> J</w:t>
      </w:r>
      <w:r w:rsidR="00085F72">
        <w:rPr>
          <w:rFonts w:hint="eastAsia"/>
          <w:lang w:eastAsia="zh-CN"/>
        </w:rPr>
        <w:t>accard</w:t>
      </w:r>
      <w:r w:rsidR="00085F72">
        <w:rPr>
          <w:lang w:eastAsia="zh-CN"/>
        </w:rPr>
        <w:t xml:space="preserve"> similarity coefficient</w:t>
      </w:r>
      <w:r w:rsidR="004438CB">
        <w:rPr>
          <w:lang w:eastAsia="zh-CN"/>
        </w:rPr>
        <w:t xml:space="preserve"> (JAC)</w:t>
      </w:r>
      <w:r w:rsidR="00205F26">
        <w:rPr>
          <w:lang w:eastAsia="zh-CN"/>
        </w:rPr>
        <w:t xml:space="preserve">, </w:t>
      </w:r>
      <w:r w:rsidR="00A11523">
        <w:rPr>
          <w:lang w:eastAsia="zh-CN"/>
        </w:rPr>
        <w:t>s</w:t>
      </w:r>
      <w:r w:rsidR="00085F72">
        <w:rPr>
          <w:lang w:eastAsia="zh-CN"/>
        </w:rPr>
        <w:t xml:space="preserve">ensitivity </w:t>
      </w:r>
      <w:r w:rsidR="00205F26">
        <w:rPr>
          <w:lang w:eastAsia="zh-CN"/>
        </w:rPr>
        <w:t>(</w:t>
      </w:r>
      <w:r w:rsidR="00085F72">
        <w:rPr>
          <w:lang w:eastAsia="zh-CN"/>
        </w:rPr>
        <w:t>SEN</w:t>
      </w:r>
      <w:r w:rsidR="00205F26">
        <w:rPr>
          <w:rFonts w:hint="eastAsia"/>
          <w:lang w:eastAsia="zh-CN"/>
        </w:rPr>
        <w:t>)</w:t>
      </w:r>
      <w:r w:rsidR="00A11523">
        <w:rPr>
          <w:lang w:eastAsia="zh-CN"/>
        </w:rPr>
        <w:t xml:space="preserve"> and specificity(SPE) are adopted, among </w:t>
      </w:r>
      <w:r w:rsidR="006A24B0">
        <w:rPr>
          <w:lang w:eastAsia="zh-CN"/>
        </w:rPr>
        <w:t>which</w:t>
      </w:r>
      <w:r w:rsidR="00A11523">
        <w:rPr>
          <w:lang w:eastAsia="zh-CN"/>
        </w:rPr>
        <w:t xml:space="preserve">, Dice </w:t>
      </w:r>
      <w:r w:rsidR="0020553E">
        <w:rPr>
          <w:lang w:eastAsia="zh-CN"/>
        </w:rPr>
        <w:t>and JAC are</w:t>
      </w:r>
      <w:r w:rsidR="00A11523">
        <w:rPr>
          <w:lang w:eastAsia="zh-CN"/>
        </w:rPr>
        <w:t xml:space="preserve"> the most important evaluate metric.</w:t>
      </w:r>
    </w:p>
    <w:bookmarkEnd w:id="13"/>
    <w:p w14:paraId="5BE81DBA" w14:textId="61173AE7" w:rsidR="007A7C79" w:rsidRDefault="007A7C79" w:rsidP="006A24B0">
      <w:pPr>
        <w:spacing w:after="0"/>
        <w:rPr>
          <w:lang w:eastAsia="zh-CN"/>
        </w:rPr>
      </w:pPr>
    </w:p>
    <w:p w14:paraId="533B9871" w14:textId="76AAB493" w:rsidR="002661C0" w:rsidRDefault="003F67EB" w:rsidP="002661C0">
      <w:pPr>
        <w:pStyle w:val="2"/>
        <w:rPr>
          <w:lang w:eastAsia="zh-CN"/>
        </w:rPr>
      </w:pPr>
      <w:r>
        <w:rPr>
          <w:lang w:eastAsia="zh-CN"/>
        </w:rPr>
        <w:t>Results</w:t>
      </w:r>
    </w:p>
    <w:p w14:paraId="2ADE4566" w14:textId="01E1B8AA" w:rsidR="001E5D6D" w:rsidRDefault="00343FB2" w:rsidP="001E5D6D">
      <w:pPr>
        <w:spacing w:after="0"/>
        <w:rPr>
          <w:lang w:eastAsia="zh-CN"/>
        </w:rPr>
      </w:pPr>
      <w:r>
        <w:rPr>
          <w:lang w:eastAsia="zh-CN"/>
        </w:rPr>
        <w:t xml:space="preserve">We compare our proposed network with the state-of-the-art method including UNet, PSPNet, CPFNet, DeeplabV3+, CENet and MFNet. </w:t>
      </w:r>
      <w:r w:rsidR="007D4C62">
        <w:rPr>
          <w:lang w:eastAsia="zh-CN"/>
        </w:rPr>
        <w:t>It should be noted that all the models were trained and tested under the same hyperparameters and data set.</w:t>
      </w:r>
      <w:r w:rsidR="00E21BBB">
        <w:rPr>
          <w:lang w:eastAsia="zh-CN"/>
        </w:rPr>
        <w:t xml:space="preserve"> </w:t>
      </w:r>
      <w:r>
        <w:rPr>
          <w:lang w:eastAsia="zh-CN"/>
        </w:rPr>
        <w:t>The details of the comparison experiments are shown in Table 1.</w:t>
      </w:r>
    </w:p>
    <w:p w14:paraId="3E3BC750" w14:textId="77777777" w:rsidR="006124F6" w:rsidRDefault="006124F6" w:rsidP="006124F6">
      <w:pPr>
        <w:pStyle w:val="af5"/>
        <w:keepNext/>
      </w:pPr>
      <w:r>
        <w:t xml:space="preserve">Table </w:t>
      </w:r>
      <w:r>
        <w:fldChar w:fldCharType="begin"/>
      </w:r>
      <w:r>
        <w:instrText xml:space="preserve"> SEQ Table \* ARABIC </w:instrText>
      </w:r>
      <w:r>
        <w:fldChar w:fldCharType="separate"/>
      </w:r>
      <w:r>
        <w:rPr>
          <w:noProof/>
        </w:rPr>
        <w:t>1</w:t>
      </w:r>
      <w:r>
        <w:rPr>
          <w:noProof/>
        </w:rPr>
        <w:fldChar w:fldCharType="end"/>
      </w:r>
      <w:r>
        <w:t>. The performance of different segmentation models on CNV</w:t>
      </w:r>
    </w:p>
    <w:tbl>
      <w:tblPr>
        <w:tblW w:w="8397" w:type="dxa"/>
        <w:tblInd w:w="108" w:type="dxa"/>
        <w:tblLayout w:type="fixed"/>
        <w:tblLook w:val="04A0" w:firstRow="1" w:lastRow="0" w:firstColumn="1" w:lastColumn="0" w:noHBand="0" w:noVBand="1"/>
      </w:tblPr>
      <w:tblGrid>
        <w:gridCol w:w="1679"/>
        <w:gridCol w:w="1679"/>
        <w:gridCol w:w="1680"/>
        <w:gridCol w:w="1679"/>
        <w:gridCol w:w="1680"/>
      </w:tblGrid>
      <w:tr w:rsidR="006124F6" w:rsidRPr="006D79C4" w14:paraId="41DBCE0F" w14:textId="77777777" w:rsidTr="00A43F24">
        <w:trPr>
          <w:trHeight w:val="276"/>
        </w:trPr>
        <w:tc>
          <w:tcPr>
            <w:tcW w:w="1679" w:type="dxa"/>
            <w:tcBorders>
              <w:top w:val="nil"/>
              <w:left w:val="nil"/>
              <w:bottom w:val="nil"/>
              <w:right w:val="nil"/>
            </w:tcBorders>
            <w:shd w:val="clear" w:color="auto" w:fill="auto"/>
            <w:vAlign w:val="center"/>
            <w:hideMark/>
          </w:tcPr>
          <w:p w14:paraId="165A0CED" w14:textId="77777777" w:rsidR="006124F6" w:rsidRPr="006D79C4" w:rsidRDefault="006124F6" w:rsidP="00E83AB8">
            <w:pPr>
              <w:spacing w:after="0"/>
              <w:jc w:val="center"/>
              <w:rPr>
                <w:rFonts w:eastAsia="等线"/>
                <w:b/>
                <w:bCs/>
                <w:color w:val="000000"/>
                <w:sz w:val="16"/>
                <w:szCs w:val="18"/>
                <w:lang w:eastAsia="zh-CN"/>
              </w:rPr>
            </w:pPr>
            <w:r w:rsidRPr="006D79C4">
              <w:rPr>
                <w:rFonts w:eastAsia="等线"/>
                <w:b/>
                <w:bCs/>
                <w:color w:val="000000"/>
                <w:sz w:val="16"/>
                <w:szCs w:val="18"/>
                <w:lang w:eastAsia="zh-CN"/>
              </w:rPr>
              <w:t>Methods</w:t>
            </w:r>
          </w:p>
        </w:tc>
        <w:tc>
          <w:tcPr>
            <w:tcW w:w="1679" w:type="dxa"/>
            <w:tcBorders>
              <w:top w:val="nil"/>
              <w:left w:val="nil"/>
              <w:bottom w:val="nil"/>
              <w:right w:val="nil"/>
            </w:tcBorders>
            <w:shd w:val="clear" w:color="auto" w:fill="auto"/>
            <w:vAlign w:val="center"/>
            <w:hideMark/>
          </w:tcPr>
          <w:p w14:paraId="17AE90CE" w14:textId="77777777" w:rsidR="006124F6" w:rsidRPr="006D79C4" w:rsidRDefault="006124F6" w:rsidP="00E83AB8">
            <w:pPr>
              <w:spacing w:after="0"/>
              <w:jc w:val="center"/>
              <w:rPr>
                <w:rFonts w:eastAsia="等线"/>
                <w:b/>
                <w:bCs/>
                <w:color w:val="000000"/>
                <w:sz w:val="16"/>
                <w:szCs w:val="18"/>
                <w:lang w:eastAsia="zh-CN"/>
              </w:rPr>
            </w:pPr>
            <w:r w:rsidRPr="006D79C4">
              <w:rPr>
                <w:rFonts w:eastAsia="等线"/>
                <w:b/>
                <w:bCs/>
                <w:color w:val="000000"/>
                <w:sz w:val="16"/>
                <w:szCs w:val="18"/>
                <w:lang w:eastAsia="zh-CN"/>
              </w:rPr>
              <w:t>DSC</w:t>
            </w:r>
          </w:p>
        </w:tc>
        <w:tc>
          <w:tcPr>
            <w:tcW w:w="1680" w:type="dxa"/>
            <w:tcBorders>
              <w:top w:val="nil"/>
              <w:left w:val="nil"/>
              <w:bottom w:val="nil"/>
              <w:right w:val="nil"/>
            </w:tcBorders>
            <w:shd w:val="clear" w:color="auto" w:fill="auto"/>
            <w:vAlign w:val="center"/>
            <w:hideMark/>
          </w:tcPr>
          <w:p w14:paraId="1EF5E4DD" w14:textId="77777777" w:rsidR="006124F6" w:rsidRPr="006D79C4" w:rsidRDefault="006124F6" w:rsidP="00E83AB8">
            <w:pPr>
              <w:spacing w:after="0"/>
              <w:jc w:val="center"/>
              <w:rPr>
                <w:rFonts w:eastAsia="等线"/>
                <w:b/>
                <w:bCs/>
                <w:color w:val="000000"/>
                <w:sz w:val="16"/>
                <w:szCs w:val="18"/>
                <w:lang w:eastAsia="zh-CN"/>
              </w:rPr>
            </w:pPr>
            <w:r w:rsidRPr="006D79C4">
              <w:rPr>
                <w:rFonts w:eastAsia="等线"/>
                <w:b/>
                <w:bCs/>
                <w:color w:val="000000"/>
                <w:sz w:val="16"/>
                <w:szCs w:val="18"/>
                <w:lang w:eastAsia="zh-CN"/>
              </w:rPr>
              <w:t>JAC</w:t>
            </w:r>
          </w:p>
        </w:tc>
        <w:tc>
          <w:tcPr>
            <w:tcW w:w="1679" w:type="dxa"/>
            <w:tcBorders>
              <w:top w:val="nil"/>
              <w:left w:val="nil"/>
              <w:bottom w:val="nil"/>
              <w:right w:val="nil"/>
            </w:tcBorders>
            <w:shd w:val="clear" w:color="auto" w:fill="auto"/>
            <w:vAlign w:val="center"/>
            <w:hideMark/>
          </w:tcPr>
          <w:p w14:paraId="5A59A456" w14:textId="77777777" w:rsidR="006124F6" w:rsidRPr="006D79C4" w:rsidRDefault="006124F6" w:rsidP="00E83AB8">
            <w:pPr>
              <w:spacing w:after="0"/>
              <w:jc w:val="center"/>
              <w:rPr>
                <w:rFonts w:eastAsia="等线"/>
                <w:b/>
                <w:bCs/>
                <w:color w:val="000000"/>
                <w:sz w:val="16"/>
                <w:szCs w:val="18"/>
                <w:lang w:eastAsia="zh-CN"/>
              </w:rPr>
            </w:pPr>
            <w:r w:rsidRPr="006D79C4">
              <w:rPr>
                <w:rFonts w:eastAsia="等线"/>
                <w:b/>
                <w:bCs/>
                <w:color w:val="000000"/>
                <w:sz w:val="16"/>
                <w:szCs w:val="18"/>
                <w:lang w:eastAsia="zh-CN"/>
              </w:rPr>
              <w:t>SEN</w:t>
            </w:r>
          </w:p>
        </w:tc>
        <w:tc>
          <w:tcPr>
            <w:tcW w:w="1680" w:type="dxa"/>
            <w:tcBorders>
              <w:top w:val="nil"/>
              <w:left w:val="nil"/>
              <w:bottom w:val="nil"/>
              <w:right w:val="nil"/>
            </w:tcBorders>
            <w:shd w:val="clear" w:color="auto" w:fill="auto"/>
            <w:noWrap/>
            <w:vAlign w:val="center"/>
            <w:hideMark/>
          </w:tcPr>
          <w:p w14:paraId="3C025DF8" w14:textId="77777777" w:rsidR="006124F6" w:rsidRPr="006D79C4" w:rsidRDefault="006124F6" w:rsidP="00E83AB8">
            <w:pPr>
              <w:spacing w:after="0"/>
              <w:jc w:val="center"/>
              <w:rPr>
                <w:rFonts w:eastAsia="等线"/>
                <w:b/>
                <w:bCs/>
                <w:color w:val="000000"/>
                <w:sz w:val="16"/>
                <w:szCs w:val="18"/>
                <w:lang w:eastAsia="zh-CN"/>
              </w:rPr>
            </w:pPr>
            <w:r w:rsidRPr="006D79C4">
              <w:rPr>
                <w:rFonts w:eastAsia="等线"/>
                <w:b/>
                <w:bCs/>
                <w:color w:val="000000"/>
                <w:sz w:val="16"/>
                <w:szCs w:val="18"/>
                <w:lang w:eastAsia="zh-CN"/>
              </w:rPr>
              <w:t>SPE</w:t>
            </w:r>
          </w:p>
        </w:tc>
      </w:tr>
      <w:tr w:rsidR="006124F6" w:rsidRPr="006D79C4" w14:paraId="532E7DE7" w14:textId="77777777" w:rsidTr="00A43F24">
        <w:trPr>
          <w:trHeight w:val="276"/>
        </w:trPr>
        <w:tc>
          <w:tcPr>
            <w:tcW w:w="1679" w:type="dxa"/>
            <w:tcBorders>
              <w:top w:val="nil"/>
              <w:left w:val="nil"/>
              <w:bottom w:val="nil"/>
              <w:right w:val="nil"/>
            </w:tcBorders>
            <w:shd w:val="clear" w:color="auto" w:fill="auto"/>
            <w:vAlign w:val="center"/>
            <w:hideMark/>
          </w:tcPr>
          <w:p w14:paraId="287CDC8F"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UNet</w:t>
            </w:r>
          </w:p>
        </w:tc>
        <w:tc>
          <w:tcPr>
            <w:tcW w:w="1679" w:type="dxa"/>
            <w:tcBorders>
              <w:top w:val="nil"/>
              <w:left w:val="nil"/>
              <w:bottom w:val="nil"/>
              <w:right w:val="nil"/>
            </w:tcBorders>
            <w:shd w:val="clear" w:color="auto" w:fill="auto"/>
            <w:vAlign w:val="center"/>
            <w:hideMark/>
          </w:tcPr>
          <w:p w14:paraId="59261BE3"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0.8225±0.06</w:t>
            </w:r>
          </w:p>
        </w:tc>
        <w:tc>
          <w:tcPr>
            <w:tcW w:w="1680" w:type="dxa"/>
            <w:tcBorders>
              <w:top w:val="nil"/>
              <w:left w:val="nil"/>
              <w:bottom w:val="nil"/>
              <w:right w:val="nil"/>
            </w:tcBorders>
            <w:shd w:val="clear" w:color="auto" w:fill="auto"/>
            <w:vAlign w:val="center"/>
            <w:hideMark/>
          </w:tcPr>
          <w:p w14:paraId="2608A750"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0.7888±0.07</w:t>
            </w:r>
          </w:p>
        </w:tc>
        <w:tc>
          <w:tcPr>
            <w:tcW w:w="1679" w:type="dxa"/>
            <w:tcBorders>
              <w:top w:val="nil"/>
              <w:left w:val="nil"/>
              <w:bottom w:val="nil"/>
              <w:right w:val="nil"/>
            </w:tcBorders>
            <w:shd w:val="clear" w:color="auto" w:fill="auto"/>
            <w:vAlign w:val="center"/>
            <w:hideMark/>
          </w:tcPr>
          <w:p w14:paraId="3507655B"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0.8955±0.03</w:t>
            </w:r>
          </w:p>
        </w:tc>
        <w:tc>
          <w:tcPr>
            <w:tcW w:w="1680" w:type="dxa"/>
            <w:tcBorders>
              <w:top w:val="nil"/>
              <w:left w:val="nil"/>
              <w:bottom w:val="nil"/>
              <w:right w:val="nil"/>
            </w:tcBorders>
            <w:shd w:val="clear" w:color="auto" w:fill="auto"/>
            <w:noWrap/>
            <w:vAlign w:val="center"/>
            <w:hideMark/>
          </w:tcPr>
          <w:p w14:paraId="77C81DDC"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0.9992±0.00</w:t>
            </w:r>
          </w:p>
        </w:tc>
      </w:tr>
      <w:tr w:rsidR="006124F6" w:rsidRPr="006D79C4" w14:paraId="6BB1C79E" w14:textId="77777777" w:rsidTr="00A43F24">
        <w:trPr>
          <w:trHeight w:val="276"/>
        </w:trPr>
        <w:tc>
          <w:tcPr>
            <w:tcW w:w="1679" w:type="dxa"/>
            <w:tcBorders>
              <w:top w:val="nil"/>
              <w:left w:val="nil"/>
              <w:bottom w:val="nil"/>
              <w:right w:val="nil"/>
            </w:tcBorders>
            <w:shd w:val="clear" w:color="auto" w:fill="auto"/>
            <w:vAlign w:val="center"/>
            <w:hideMark/>
          </w:tcPr>
          <w:p w14:paraId="39A0DFDC"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PSPNet</w:t>
            </w:r>
          </w:p>
        </w:tc>
        <w:tc>
          <w:tcPr>
            <w:tcW w:w="1679" w:type="dxa"/>
            <w:tcBorders>
              <w:top w:val="nil"/>
              <w:left w:val="nil"/>
              <w:bottom w:val="nil"/>
              <w:right w:val="nil"/>
            </w:tcBorders>
            <w:shd w:val="clear" w:color="auto" w:fill="auto"/>
            <w:vAlign w:val="center"/>
            <w:hideMark/>
          </w:tcPr>
          <w:p w14:paraId="6BB8C5B3"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0.8829±0.02</w:t>
            </w:r>
          </w:p>
        </w:tc>
        <w:tc>
          <w:tcPr>
            <w:tcW w:w="1680" w:type="dxa"/>
            <w:tcBorders>
              <w:top w:val="nil"/>
              <w:left w:val="nil"/>
              <w:bottom w:val="nil"/>
              <w:right w:val="nil"/>
            </w:tcBorders>
            <w:shd w:val="clear" w:color="auto" w:fill="auto"/>
            <w:vAlign w:val="center"/>
            <w:hideMark/>
          </w:tcPr>
          <w:p w14:paraId="2A854882"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0.8504±0.02</w:t>
            </w:r>
          </w:p>
        </w:tc>
        <w:tc>
          <w:tcPr>
            <w:tcW w:w="1679" w:type="dxa"/>
            <w:tcBorders>
              <w:top w:val="nil"/>
              <w:left w:val="nil"/>
              <w:bottom w:val="nil"/>
              <w:right w:val="nil"/>
            </w:tcBorders>
            <w:shd w:val="clear" w:color="auto" w:fill="auto"/>
            <w:vAlign w:val="center"/>
            <w:hideMark/>
          </w:tcPr>
          <w:p w14:paraId="563B6D08"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0.9083±0.02</w:t>
            </w:r>
          </w:p>
        </w:tc>
        <w:tc>
          <w:tcPr>
            <w:tcW w:w="1680" w:type="dxa"/>
            <w:tcBorders>
              <w:top w:val="nil"/>
              <w:left w:val="nil"/>
              <w:bottom w:val="nil"/>
              <w:right w:val="nil"/>
            </w:tcBorders>
            <w:shd w:val="clear" w:color="auto" w:fill="auto"/>
            <w:noWrap/>
            <w:vAlign w:val="center"/>
            <w:hideMark/>
          </w:tcPr>
          <w:p w14:paraId="40D2A286"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0.9995±0.00</w:t>
            </w:r>
          </w:p>
        </w:tc>
      </w:tr>
      <w:tr w:rsidR="006124F6" w:rsidRPr="006D79C4" w14:paraId="147D5A1F" w14:textId="77777777" w:rsidTr="00A43F24">
        <w:trPr>
          <w:trHeight w:val="276"/>
        </w:trPr>
        <w:tc>
          <w:tcPr>
            <w:tcW w:w="1679" w:type="dxa"/>
            <w:tcBorders>
              <w:top w:val="nil"/>
              <w:left w:val="nil"/>
              <w:bottom w:val="nil"/>
              <w:right w:val="nil"/>
            </w:tcBorders>
            <w:shd w:val="clear" w:color="auto" w:fill="auto"/>
            <w:vAlign w:val="center"/>
            <w:hideMark/>
          </w:tcPr>
          <w:p w14:paraId="1E43E98B"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CPFNet</w:t>
            </w:r>
          </w:p>
        </w:tc>
        <w:tc>
          <w:tcPr>
            <w:tcW w:w="1679" w:type="dxa"/>
            <w:tcBorders>
              <w:top w:val="nil"/>
              <w:left w:val="nil"/>
              <w:bottom w:val="nil"/>
              <w:right w:val="nil"/>
            </w:tcBorders>
            <w:shd w:val="clear" w:color="auto" w:fill="auto"/>
            <w:vAlign w:val="center"/>
            <w:hideMark/>
          </w:tcPr>
          <w:p w14:paraId="2E6337C3"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0.8874±0.01</w:t>
            </w:r>
          </w:p>
        </w:tc>
        <w:tc>
          <w:tcPr>
            <w:tcW w:w="1680" w:type="dxa"/>
            <w:tcBorders>
              <w:top w:val="nil"/>
              <w:left w:val="nil"/>
              <w:bottom w:val="nil"/>
              <w:right w:val="nil"/>
            </w:tcBorders>
            <w:shd w:val="clear" w:color="auto" w:fill="auto"/>
            <w:vAlign w:val="center"/>
            <w:hideMark/>
          </w:tcPr>
          <w:p w14:paraId="2F5F0B82"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0.8545±0.02</w:t>
            </w:r>
          </w:p>
        </w:tc>
        <w:tc>
          <w:tcPr>
            <w:tcW w:w="1679" w:type="dxa"/>
            <w:tcBorders>
              <w:top w:val="nil"/>
              <w:left w:val="nil"/>
              <w:bottom w:val="nil"/>
              <w:right w:val="nil"/>
            </w:tcBorders>
            <w:shd w:val="clear" w:color="auto" w:fill="auto"/>
            <w:vAlign w:val="center"/>
            <w:hideMark/>
          </w:tcPr>
          <w:p w14:paraId="6C4941A1"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0.9138±0.01</w:t>
            </w:r>
          </w:p>
        </w:tc>
        <w:tc>
          <w:tcPr>
            <w:tcW w:w="1680" w:type="dxa"/>
            <w:tcBorders>
              <w:top w:val="nil"/>
              <w:left w:val="nil"/>
              <w:bottom w:val="nil"/>
              <w:right w:val="nil"/>
            </w:tcBorders>
            <w:shd w:val="clear" w:color="auto" w:fill="auto"/>
            <w:noWrap/>
            <w:vAlign w:val="center"/>
            <w:hideMark/>
          </w:tcPr>
          <w:p w14:paraId="5167C1A9"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0.9994±0.00</w:t>
            </w:r>
          </w:p>
        </w:tc>
      </w:tr>
      <w:tr w:rsidR="006124F6" w:rsidRPr="006D79C4" w14:paraId="46BB28DA" w14:textId="77777777" w:rsidTr="00A43F24">
        <w:trPr>
          <w:trHeight w:val="276"/>
        </w:trPr>
        <w:tc>
          <w:tcPr>
            <w:tcW w:w="1679" w:type="dxa"/>
            <w:tcBorders>
              <w:top w:val="nil"/>
              <w:left w:val="nil"/>
              <w:bottom w:val="nil"/>
              <w:right w:val="nil"/>
            </w:tcBorders>
            <w:shd w:val="clear" w:color="auto" w:fill="auto"/>
            <w:vAlign w:val="center"/>
            <w:hideMark/>
          </w:tcPr>
          <w:p w14:paraId="27F7160E"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DeeplabV3+</w:t>
            </w:r>
          </w:p>
        </w:tc>
        <w:tc>
          <w:tcPr>
            <w:tcW w:w="1679" w:type="dxa"/>
            <w:tcBorders>
              <w:top w:val="nil"/>
              <w:left w:val="nil"/>
              <w:bottom w:val="nil"/>
              <w:right w:val="nil"/>
            </w:tcBorders>
            <w:shd w:val="clear" w:color="auto" w:fill="auto"/>
            <w:vAlign w:val="center"/>
            <w:hideMark/>
          </w:tcPr>
          <w:p w14:paraId="4D15D2CE"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0.8583±0.02</w:t>
            </w:r>
          </w:p>
        </w:tc>
        <w:tc>
          <w:tcPr>
            <w:tcW w:w="1680" w:type="dxa"/>
            <w:tcBorders>
              <w:top w:val="nil"/>
              <w:left w:val="nil"/>
              <w:bottom w:val="nil"/>
              <w:right w:val="nil"/>
            </w:tcBorders>
            <w:shd w:val="clear" w:color="auto" w:fill="auto"/>
            <w:vAlign w:val="center"/>
            <w:hideMark/>
          </w:tcPr>
          <w:p w14:paraId="5944F9C2"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0.8244±0.03</w:t>
            </w:r>
          </w:p>
        </w:tc>
        <w:tc>
          <w:tcPr>
            <w:tcW w:w="1679" w:type="dxa"/>
            <w:tcBorders>
              <w:top w:val="nil"/>
              <w:left w:val="nil"/>
              <w:bottom w:val="nil"/>
              <w:right w:val="nil"/>
            </w:tcBorders>
            <w:shd w:val="clear" w:color="auto" w:fill="auto"/>
            <w:vAlign w:val="center"/>
            <w:hideMark/>
          </w:tcPr>
          <w:p w14:paraId="462E67E9"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0.9043±0.01</w:t>
            </w:r>
          </w:p>
        </w:tc>
        <w:tc>
          <w:tcPr>
            <w:tcW w:w="1680" w:type="dxa"/>
            <w:tcBorders>
              <w:top w:val="nil"/>
              <w:left w:val="nil"/>
              <w:bottom w:val="nil"/>
              <w:right w:val="nil"/>
            </w:tcBorders>
            <w:shd w:val="clear" w:color="auto" w:fill="auto"/>
            <w:noWrap/>
            <w:vAlign w:val="center"/>
            <w:hideMark/>
          </w:tcPr>
          <w:p w14:paraId="7D5526B7"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0.9994±0.00</w:t>
            </w:r>
          </w:p>
        </w:tc>
      </w:tr>
      <w:tr w:rsidR="006124F6" w:rsidRPr="006D79C4" w14:paraId="7FD65138" w14:textId="77777777" w:rsidTr="00A43F24">
        <w:trPr>
          <w:trHeight w:val="276"/>
        </w:trPr>
        <w:tc>
          <w:tcPr>
            <w:tcW w:w="1679" w:type="dxa"/>
            <w:tcBorders>
              <w:top w:val="nil"/>
              <w:left w:val="nil"/>
              <w:bottom w:val="nil"/>
              <w:right w:val="nil"/>
            </w:tcBorders>
            <w:shd w:val="clear" w:color="auto" w:fill="auto"/>
            <w:vAlign w:val="center"/>
            <w:hideMark/>
          </w:tcPr>
          <w:p w14:paraId="151AFC1A"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CENet</w:t>
            </w:r>
          </w:p>
        </w:tc>
        <w:tc>
          <w:tcPr>
            <w:tcW w:w="1679" w:type="dxa"/>
            <w:tcBorders>
              <w:top w:val="nil"/>
              <w:left w:val="nil"/>
              <w:bottom w:val="nil"/>
              <w:right w:val="nil"/>
            </w:tcBorders>
            <w:shd w:val="clear" w:color="auto" w:fill="auto"/>
            <w:vAlign w:val="center"/>
            <w:hideMark/>
          </w:tcPr>
          <w:p w14:paraId="4746412B"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0.8478±0.06</w:t>
            </w:r>
          </w:p>
        </w:tc>
        <w:tc>
          <w:tcPr>
            <w:tcW w:w="1680" w:type="dxa"/>
            <w:tcBorders>
              <w:top w:val="nil"/>
              <w:left w:val="nil"/>
              <w:bottom w:val="nil"/>
              <w:right w:val="nil"/>
            </w:tcBorders>
            <w:shd w:val="clear" w:color="auto" w:fill="auto"/>
            <w:vAlign w:val="center"/>
            <w:hideMark/>
          </w:tcPr>
          <w:p w14:paraId="6D3EF2A6"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0.8156±0.06</w:t>
            </w:r>
          </w:p>
        </w:tc>
        <w:tc>
          <w:tcPr>
            <w:tcW w:w="1679" w:type="dxa"/>
            <w:tcBorders>
              <w:top w:val="nil"/>
              <w:left w:val="nil"/>
              <w:bottom w:val="nil"/>
              <w:right w:val="nil"/>
            </w:tcBorders>
            <w:shd w:val="clear" w:color="auto" w:fill="auto"/>
            <w:vAlign w:val="center"/>
            <w:hideMark/>
          </w:tcPr>
          <w:p w14:paraId="22EFB6F4"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0.9231±0.02</w:t>
            </w:r>
          </w:p>
        </w:tc>
        <w:tc>
          <w:tcPr>
            <w:tcW w:w="1680" w:type="dxa"/>
            <w:tcBorders>
              <w:top w:val="nil"/>
              <w:left w:val="nil"/>
              <w:bottom w:val="nil"/>
              <w:right w:val="nil"/>
            </w:tcBorders>
            <w:shd w:val="clear" w:color="auto" w:fill="auto"/>
            <w:noWrap/>
            <w:vAlign w:val="center"/>
            <w:hideMark/>
          </w:tcPr>
          <w:p w14:paraId="614A70CD"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0.9991±0.00</w:t>
            </w:r>
          </w:p>
        </w:tc>
      </w:tr>
      <w:tr w:rsidR="006124F6" w:rsidRPr="006D79C4" w14:paraId="24F2B82A" w14:textId="77777777" w:rsidTr="00A43F24">
        <w:trPr>
          <w:trHeight w:val="276"/>
        </w:trPr>
        <w:tc>
          <w:tcPr>
            <w:tcW w:w="1679" w:type="dxa"/>
            <w:tcBorders>
              <w:top w:val="nil"/>
              <w:left w:val="nil"/>
              <w:bottom w:val="nil"/>
              <w:right w:val="nil"/>
            </w:tcBorders>
            <w:shd w:val="clear" w:color="auto" w:fill="auto"/>
            <w:vAlign w:val="center"/>
            <w:hideMark/>
          </w:tcPr>
          <w:p w14:paraId="5BF6CEFF"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MFNet</w:t>
            </w:r>
          </w:p>
        </w:tc>
        <w:tc>
          <w:tcPr>
            <w:tcW w:w="1679" w:type="dxa"/>
            <w:tcBorders>
              <w:top w:val="nil"/>
              <w:left w:val="nil"/>
              <w:bottom w:val="nil"/>
              <w:right w:val="nil"/>
            </w:tcBorders>
            <w:shd w:val="clear" w:color="auto" w:fill="auto"/>
            <w:vAlign w:val="center"/>
            <w:hideMark/>
          </w:tcPr>
          <w:p w14:paraId="266FFE01"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0.8684±0.02</w:t>
            </w:r>
          </w:p>
        </w:tc>
        <w:tc>
          <w:tcPr>
            <w:tcW w:w="1680" w:type="dxa"/>
            <w:tcBorders>
              <w:top w:val="nil"/>
              <w:left w:val="nil"/>
              <w:bottom w:val="nil"/>
              <w:right w:val="nil"/>
            </w:tcBorders>
            <w:shd w:val="clear" w:color="auto" w:fill="auto"/>
            <w:vAlign w:val="center"/>
            <w:hideMark/>
          </w:tcPr>
          <w:p w14:paraId="31703F63"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0.8360±0.02</w:t>
            </w:r>
          </w:p>
        </w:tc>
        <w:tc>
          <w:tcPr>
            <w:tcW w:w="1679" w:type="dxa"/>
            <w:tcBorders>
              <w:top w:val="nil"/>
              <w:left w:val="nil"/>
              <w:bottom w:val="nil"/>
              <w:right w:val="nil"/>
            </w:tcBorders>
            <w:shd w:val="clear" w:color="auto" w:fill="auto"/>
            <w:vAlign w:val="center"/>
            <w:hideMark/>
          </w:tcPr>
          <w:p w14:paraId="3A3C7655"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0.9114±0.02</w:t>
            </w:r>
          </w:p>
        </w:tc>
        <w:tc>
          <w:tcPr>
            <w:tcW w:w="1680" w:type="dxa"/>
            <w:tcBorders>
              <w:top w:val="nil"/>
              <w:left w:val="nil"/>
              <w:bottom w:val="nil"/>
              <w:right w:val="nil"/>
            </w:tcBorders>
            <w:shd w:val="clear" w:color="auto" w:fill="auto"/>
            <w:noWrap/>
            <w:vAlign w:val="center"/>
            <w:hideMark/>
          </w:tcPr>
          <w:p w14:paraId="3C946BA7"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0.9994±0.00</w:t>
            </w:r>
          </w:p>
        </w:tc>
      </w:tr>
      <w:tr w:rsidR="006124F6" w:rsidRPr="006D79C4" w14:paraId="7BB9CCCD" w14:textId="77777777" w:rsidTr="00A43F24">
        <w:trPr>
          <w:trHeight w:val="276"/>
        </w:trPr>
        <w:tc>
          <w:tcPr>
            <w:tcW w:w="1679" w:type="dxa"/>
            <w:tcBorders>
              <w:top w:val="nil"/>
              <w:left w:val="nil"/>
              <w:bottom w:val="nil"/>
              <w:right w:val="nil"/>
            </w:tcBorders>
            <w:shd w:val="clear" w:color="auto" w:fill="auto"/>
            <w:vAlign w:val="center"/>
            <w:hideMark/>
          </w:tcPr>
          <w:p w14:paraId="0E8FFC93"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Backbone</w:t>
            </w:r>
          </w:p>
        </w:tc>
        <w:tc>
          <w:tcPr>
            <w:tcW w:w="1679" w:type="dxa"/>
            <w:tcBorders>
              <w:top w:val="nil"/>
              <w:left w:val="nil"/>
              <w:bottom w:val="nil"/>
              <w:right w:val="nil"/>
            </w:tcBorders>
            <w:shd w:val="clear" w:color="auto" w:fill="auto"/>
            <w:vAlign w:val="center"/>
            <w:hideMark/>
          </w:tcPr>
          <w:p w14:paraId="44D95AA9"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0.8826</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680" w:type="dxa"/>
            <w:tcBorders>
              <w:top w:val="nil"/>
              <w:left w:val="nil"/>
              <w:bottom w:val="nil"/>
              <w:right w:val="nil"/>
            </w:tcBorders>
            <w:shd w:val="clear" w:color="auto" w:fill="auto"/>
            <w:vAlign w:val="center"/>
            <w:hideMark/>
          </w:tcPr>
          <w:p w14:paraId="6177D544"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0.8499</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679" w:type="dxa"/>
            <w:tcBorders>
              <w:top w:val="nil"/>
              <w:left w:val="nil"/>
              <w:bottom w:val="nil"/>
              <w:right w:val="nil"/>
            </w:tcBorders>
            <w:shd w:val="clear" w:color="auto" w:fill="auto"/>
            <w:vAlign w:val="center"/>
            <w:hideMark/>
          </w:tcPr>
          <w:p w14:paraId="4D3D83AB"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0.9191</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680" w:type="dxa"/>
            <w:tcBorders>
              <w:top w:val="nil"/>
              <w:left w:val="nil"/>
              <w:bottom w:val="nil"/>
              <w:right w:val="nil"/>
            </w:tcBorders>
            <w:shd w:val="clear" w:color="auto" w:fill="auto"/>
            <w:noWrap/>
            <w:vAlign w:val="center"/>
            <w:hideMark/>
          </w:tcPr>
          <w:p w14:paraId="4BF11B86" w14:textId="546232AE"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w:t>
            </w:r>
            <w:r w:rsidR="0066099C">
              <w:rPr>
                <w:rFonts w:eastAsia="等线"/>
                <w:color w:val="000000"/>
                <w:sz w:val="15"/>
                <w:szCs w:val="15"/>
                <w:lang w:eastAsia="zh-CN"/>
              </w:rPr>
              <w:t>2</w:t>
            </w:r>
            <w:r w:rsidRPr="006D79C4">
              <w:rPr>
                <w:rFonts w:eastAsia="等线"/>
                <w:color w:val="000000"/>
                <w:sz w:val="15"/>
                <w:szCs w:val="15"/>
                <w:lang w:eastAsia="zh-CN"/>
              </w:rPr>
              <w:t>±0.00</w:t>
            </w:r>
          </w:p>
        </w:tc>
      </w:tr>
      <w:tr w:rsidR="006124F6" w:rsidRPr="006D79C4" w14:paraId="3755009C" w14:textId="77777777" w:rsidTr="00A43F24">
        <w:trPr>
          <w:trHeight w:val="276"/>
        </w:trPr>
        <w:tc>
          <w:tcPr>
            <w:tcW w:w="1679" w:type="dxa"/>
            <w:tcBorders>
              <w:top w:val="nil"/>
              <w:left w:val="nil"/>
              <w:bottom w:val="nil"/>
              <w:right w:val="nil"/>
            </w:tcBorders>
            <w:shd w:val="clear" w:color="auto" w:fill="auto"/>
            <w:vAlign w:val="center"/>
            <w:hideMark/>
          </w:tcPr>
          <w:p w14:paraId="21F2CE9C" w14:textId="77777777" w:rsidR="006124F6"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Backbone</w:t>
            </w:r>
          </w:p>
          <w:p w14:paraId="7AECED24"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+ppm</w:t>
            </w:r>
          </w:p>
        </w:tc>
        <w:tc>
          <w:tcPr>
            <w:tcW w:w="1679" w:type="dxa"/>
            <w:tcBorders>
              <w:top w:val="nil"/>
              <w:left w:val="nil"/>
              <w:bottom w:val="nil"/>
              <w:right w:val="nil"/>
            </w:tcBorders>
            <w:shd w:val="clear" w:color="auto" w:fill="auto"/>
            <w:vAlign w:val="center"/>
            <w:hideMark/>
          </w:tcPr>
          <w:p w14:paraId="6E52804D"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0.8863</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680" w:type="dxa"/>
            <w:tcBorders>
              <w:top w:val="nil"/>
              <w:left w:val="nil"/>
              <w:bottom w:val="nil"/>
              <w:right w:val="nil"/>
            </w:tcBorders>
            <w:shd w:val="clear" w:color="auto" w:fill="auto"/>
            <w:vAlign w:val="center"/>
            <w:hideMark/>
          </w:tcPr>
          <w:p w14:paraId="6E10FE7C"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0.8548</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0.00</w:t>
            </w:r>
          </w:p>
        </w:tc>
        <w:tc>
          <w:tcPr>
            <w:tcW w:w="1679" w:type="dxa"/>
            <w:tcBorders>
              <w:top w:val="nil"/>
              <w:left w:val="nil"/>
              <w:bottom w:val="nil"/>
              <w:right w:val="nil"/>
            </w:tcBorders>
            <w:shd w:val="clear" w:color="auto" w:fill="auto"/>
            <w:vAlign w:val="center"/>
            <w:hideMark/>
          </w:tcPr>
          <w:p w14:paraId="1CFFC646"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0.9195</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0.02</w:t>
            </w:r>
          </w:p>
        </w:tc>
        <w:tc>
          <w:tcPr>
            <w:tcW w:w="1680" w:type="dxa"/>
            <w:tcBorders>
              <w:top w:val="nil"/>
              <w:left w:val="nil"/>
              <w:bottom w:val="nil"/>
              <w:right w:val="nil"/>
            </w:tcBorders>
            <w:shd w:val="clear" w:color="auto" w:fill="auto"/>
            <w:noWrap/>
            <w:vAlign w:val="center"/>
            <w:hideMark/>
          </w:tcPr>
          <w:p w14:paraId="1B661C36"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0.9992±0.00</w:t>
            </w:r>
          </w:p>
        </w:tc>
      </w:tr>
      <w:tr w:rsidR="006124F6" w:rsidRPr="006D79C4" w14:paraId="2AA5FD48" w14:textId="77777777" w:rsidTr="00A43F24">
        <w:trPr>
          <w:trHeight w:val="276"/>
        </w:trPr>
        <w:tc>
          <w:tcPr>
            <w:tcW w:w="1679" w:type="dxa"/>
            <w:tcBorders>
              <w:top w:val="nil"/>
              <w:left w:val="nil"/>
              <w:bottom w:val="nil"/>
              <w:right w:val="nil"/>
            </w:tcBorders>
            <w:shd w:val="clear" w:color="auto" w:fill="auto"/>
            <w:vAlign w:val="center"/>
            <w:hideMark/>
          </w:tcPr>
          <w:p w14:paraId="530534F7" w14:textId="77777777" w:rsidR="006124F6" w:rsidRPr="006D79C4" w:rsidRDefault="006124F6" w:rsidP="00A43F24">
            <w:pPr>
              <w:spacing w:after="0"/>
              <w:jc w:val="center"/>
              <w:rPr>
                <w:rFonts w:eastAsia="等线"/>
                <w:b/>
                <w:color w:val="000000"/>
                <w:sz w:val="15"/>
                <w:szCs w:val="15"/>
                <w:lang w:eastAsia="zh-CN"/>
              </w:rPr>
            </w:pPr>
            <w:r w:rsidRPr="006D79C4">
              <w:rPr>
                <w:rFonts w:eastAsia="等线"/>
                <w:b/>
                <w:color w:val="000000"/>
                <w:sz w:val="15"/>
                <w:szCs w:val="15"/>
                <w:lang w:eastAsia="zh-CN"/>
              </w:rPr>
              <w:t>Proposed method</w:t>
            </w:r>
          </w:p>
        </w:tc>
        <w:tc>
          <w:tcPr>
            <w:tcW w:w="1679" w:type="dxa"/>
            <w:tcBorders>
              <w:top w:val="nil"/>
              <w:left w:val="nil"/>
              <w:bottom w:val="nil"/>
              <w:right w:val="nil"/>
            </w:tcBorders>
            <w:shd w:val="clear" w:color="auto" w:fill="auto"/>
            <w:vAlign w:val="center"/>
            <w:hideMark/>
          </w:tcPr>
          <w:p w14:paraId="09CDCED6" w14:textId="77777777" w:rsidR="006124F6" w:rsidRPr="006D79C4" w:rsidRDefault="006124F6" w:rsidP="00A43F24">
            <w:pPr>
              <w:spacing w:after="0"/>
              <w:jc w:val="center"/>
              <w:rPr>
                <w:rFonts w:eastAsia="等线"/>
                <w:b/>
                <w:color w:val="000000"/>
                <w:sz w:val="15"/>
                <w:szCs w:val="15"/>
                <w:lang w:eastAsia="zh-CN"/>
              </w:rPr>
            </w:pPr>
            <w:r w:rsidRPr="006D79C4">
              <w:rPr>
                <w:rFonts w:eastAsia="等线"/>
                <w:b/>
                <w:color w:val="000000"/>
                <w:sz w:val="15"/>
                <w:szCs w:val="15"/>
                <w:lang w:eastAsia="zh-CN"/>
              </w:rPr>
              <w:t>0.8951</w:t>
            </w:r>
            <w:r w:rsidRPr="006D79C4">
              <w:rPr>
                <w:rFonts w:ascii="等线" w:eastAsia="等线" w:hAnsi="等线" w:hint="eastAsia"/>
                <w:b/>
                <w:color w:val="000000"/>
                <w:sz w:val="15"/>
                <w:szCs w:val="15"/>
                <w:lang w:eastAsia="zh-CN"/>
              </w:rPr>
              <w:t>±</w:t>
            </w:r>
            <w:r w:rsidRPr="006D79C4">
              <w:rPr>
                <w:rFonts w:eastAsia="等线"/>
                <w:b/>
                <w:color w:val="000000"/>
                <w:sz w:val="15"/>
                <w:szCs w:val="15"/>
                <w:lang w:eastAsia="zh-CN"/>
              </w:rPr>
              <w:t>0.01</w:t>
            </w:r>
          </w:p>
        </w:tc>
        <w:tc>
          <w:tcPr>
            <w:tcW w:w="1680" w:type="dxa"/>
            <w:tcBorders>
              <w:top w:val="nil"/>
              <w:left w:val="nil"/>
              <w:bottom w:val="nil"/>
              <w:right w:val="nil"/>
            </w:tcBorders>
            <w:shd w:val="clear" w:color="auto" w:fill="auto"/>
            <w:vAlign w:val="center"/>
            <w:hideMark/>
          </w:tcPr>
          <w:p w14:paraId="378498D2" w14:textId="77777777" w:rsidR="006124F6" w:rsidRPr="006D79C4" w:rsidRDefault="006124F6" w:rsidP="00A43F24">
            <w:pPr>
              <w:spacing w:after="0"/>
              <w:jc w:val="center"/>
              <w:rPr>
                <w:rFonts w:eastAsia="等线"/>
                <w:b/>
                <w:color w:val="000000"/>
                <w:sz w:val="15"/>
                <w:szCs w:val="15"/>
                <w:lang w:eastAsia="zh-CN"/>
              </w:rPr>
            </w:pPr>
            <w:r w:rsidRPr="006D79C4">
              <w:rPr>
                <w:rFonts w:eastAsia="等线"/>
                <w:b/>
                <w:color w:val="000000"/>
                <w:sz w:val="15"/>
                <w:szCs w:val="15"/>
                <w:lang w:eastAsia="zh-CN"/>
              </w:rPr>
              <w:t>0.8639</w:t>
            </w:r>
            <w:r w:rsidRPr="006D79C4">
              <w:rPr>
                <w:rFonts w:ascii="等线" w:eastAsia="等线" w:hAnsi="等线" w:hint="eastAsia"/>
                <w:b/>
                <w:color w:val="000000"/>
                <w:sz w:val="15"/>
                <w:szCs w:val="15"/>
                <w:lang w:eastAsia="zh-CN"/>
              </w:rPr>
              <w:t>±</w:t>
            </w:r>
            <w:r w:rsidRPr="006D79C4">
              <w:rPr>
                <w:rFonts w:eastAsia="等线"/>
                <w:b/>
                <w:color w:val="000000"/>
                <w:sz w:val="15"/>
                <w:szCs w:val="15"/>
                <w:lang w:eastAsia="zh-CN"/>
              </w:rPr>
              <w:t>0.01</w:t>
            </w:r>
          </w:p>
        </w:tc>
        <w:tc>
          <w:tcPr>
            <w:tcW w:w="1679" w:type="dxa"/>
            <w:tcBorders>
              <w:top w:val="nil"/>
              <w:left w:val="nil"/>
              <w:bottom w:val="nil"/>
              <w:right w:val="nil"/>
            </w:tcBorders>
            <w:shd w:val="clear" w:color="auto" w:fill="auto"/>
            <w:vAlign w:val="center"/>
            <w:hideMark/>
          </w:tcPr>
          <w:p w14:paraId="74E78927"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0.9190</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680" w:type="dxa"/>
            <w:tcBorders>
              <w:top w:val="nil"/>
              <w:left w:val="nil"/>
              <w:bottom w:val="nil"/>
              <w:right w:val="nil"/>
            </w:tcBorders>
            <w:shd w:val="clear" w:color="auto" w:fill="auto"/>
            <w:noWrap/>
            <w:vAlign w:val="center"/>
            <w:hideMark/>
          </w:tcPr>
          <w:p w14:paraId="71858757" w14:textId="77777777" w:rsidR="006124F6" w:rsidRPr="006D79C4" w:rsidRDefault="006124F6" w:rsidP="00A43F24">
            <w:pPr>
              <w:spacing w:after="0"/>
              <w:jc w:val="center"/>
              <w:rPr>
                <w:rFonts w:eastAsia="等线"/>
                <w:color w:val="000000"/>
                <w:sz w:val="15"/>
                <w:szCs w:val="15"/>
                <w:lang w:eastAsia="zh-CN"/>
              </w:rPr>
            </w:pPr>
            <w:r w:rsidRPr="006D79C4">
              <w:rPr>
                <w:rFonts w:eastAsia="等线"/>
                <w:color w:val="000000"/>
                <w:sz w:val="15"/>
                <w:szCs w:val="15"/>
                <w:lang w:eastAsia="zh-CN"/>
              </w:rPr>
              <w:t>0.9994±0.00</w:t>
            </w:r>
          </w:p>
        </w:tc>
      </w:tr>
    </w:tbl>
    <w:p w14:paraId="3CF2838E" w14:textId="77777777" w:rsidR="006124F6" w:rsidRDefault="006124F6" w:rsidP="006124F6">
      <w:pPr>
        <w:pStyle w:val="afb"/>
        <w:ind w:firstLine="0"/>
      </w:pPr>
    </w:p>
    <w:p w14:paraId="69C097AA" w14:textId="37800858" w:rsidR="00283291" w:rsidRDefault="00283291" w:rsidP="00283291">
      <w:pPr>
        <w:ind w:firstLineChars="100" w:firstLine="180"/>
        <w:rPr>
          <w:rFonts w:hint="eastAsia"/>
          <w:lang w:eastAsia="zh-CN"/>
        </w:rPr>
      </w:pPr>
      <w:r>
        <w:rPr>
          <w:lang w:eastAsia="zh-CN"/>
        </w:rPr>
        <w:t xml:space="preserve">It can be seen from Table 1 that our proposed method achieves </w:t>
      </w:r>
      <w:r w:rsidRPr="00970D59">
        <w:rPr>
          <w:lang w:eastAsia="zh-CN"/>
        </w:rPr>
        <w:t>outperformance</w:t>
      </w:r>
      <w:r>
        <w:rPr>
          <w:lang w:eastAsia="zh-CN"/>
        </w:rPr>
        <w:t xml:space="preserve"> in DSC and JAC compared with other models, such as DeepLabV3+, PSPNet and CENet, which are popular in semantic segmentation task.</w:t>
      </w:r>
      <w:r>
        <w:rPr>
          <w:rFonts w:hint="eastAsia"/>
          <w:lang w:eastAsia="zh-CN"/>
        </w:rPr>
        <w:t xml:space="preserve"> </w:t>
      </w:r>
      <w:r>
        <w:rPr>
          <w:lang w:eastAsia="zh-CN"/>
        </w:rPr>
        <w:t>Our method also performs better than models using specially for medical image segmentation such as UNet, CPFNet and MFNet. Due to the nature of CNV, our backbone using dilated resnet blocks as decoder gets a relatively good result, whose DSC and JAC achieves 88.26% and 84.99% respectively.</w:t>
      </w:r>
      <w:r w:rsidR="006D7EF5">
        <w:rPr>
          <w:lang w:eastAsia="zh-CN"/>
        </w:rPr>
        <w:t xml:space="preserve"> </w:t>
      </w:r>
      <w:r w:rsidR="008C6CAB">
        <w:rPr>
          <w:lang w:eastAsia="zh-CN"/>
        </w:rPr>
        <w:t>W</w:t>
      </w:r>
      <w:r w:rsidR="00D9145B">
        <w:rPr>
          <w:lang w:eastAsia="zh-CN"/>
        </w:rPr>
        <w:t xml:space="preserve">ith the PPM module and our extra classification </w:t>
      </w:r>
      <w:r w:rsidR="00D9145B">
        <w:rPr>
          <w:lang w:eastAsia="zh-CN"/>
        </w:rPr>
        <w:lastRenderedPageBreak/>
        <w:t>branch, our method improves average DSC by 1.25% and JAC by 1.4% compared with backbone</w:t>
      </w:r>
      <w:r w:rsidR="003069D2">
        <w:rPr>
          <w:rFonts w:hint="eastAsia"/>
          <w:lang w:eastAsia="zh-CN"/>
        </w:rPr>
        <w:t>,</w:t>
      </w:r>
      <w:r w:rsidR="003069D2">
        <w:rPr>
          <w:lang w:eastAsia="zh-CN"/>
        </w:rPr>
        <w:t xml:space="preserve"> </w:t>
      </w:r>
      <w:r w:rsidR="00150D3F">
        <w:rPr>
          <w:lang w:eastAsia="zh-CN"/>
        </w:rPr>
        <w:t>demonst</w:t>
      </w:r>
      <w:r w:rsidR="004C6E2F">
        <w:rPr>
          <w:lang w:eastAsia="zh-CN"/>
        </w:rPr>
        <w:t>r</w:t>
      </w:r>
      <w:r w:rsidR="00150D3F">
        <w:rPr>
          <w:lang w:eastAsia="zh-CN"/>
        </w:rPr>
        <w:t>ating</w:t>
      </w:r>
      <w:r w:rsidR="00D9145B">
        <w:rPr>
          <w:lang w:eastAsia="zh-CN"/>
        </w:rPr>
        <w:t xml:space="preserve"> that the addition of PPM module and extra branch effectively improve</w:t>
      </w:r>
      <w:r w:rsidR="0021299D">
        <w:rPr>
          <w:lang w:eastAsia="zh-CN"/>
        </w:rPr>
        <w:t>s</w:t>
      </w:r>
      <w:r w:rsidR="00D9145B">
        <w:rPr>
          <w:lang w:eastAsia="zh-CN"/>
        </w:rPr>
        <w:t xml:space="preserve"> the model’s performance to solve the CNV segmentation task.</w:t>
      </w:r>
      <w:r w:rsidR="008C6CAB">
        <w:rPr>
          <w:lang w:eastAsia="zh-CN"/>
        </w:rPr>
        <w:t xml:space="preserve"> </w:t>
      </w:r>
      <w:r w:rsidR="008C6CAB">
        <w:rPr>
          <w:lang w:eastAsia="zh-CN"/>
        </w:rPr>
        <w:t xml:space="preserve">In addition, SPE </w:t>
      </w:r>
      <w:r w:rsidR="00700B8F">
        <w:rPr>
          <w:lang w:eastAsia="zh-CN"/>
        </w:rPr>
        <w:t xml:space="preserve">of the proposed </w:t>
      </w:r>
      <w:r w:rsidR="004471AA">
        <w:rPr>
          <w:lang w:eastAsia="zh-CN"/>
        </w:rPr>
        <w:t xml:space="preserve">network </w:t>
      </w:r>
      <w:r w:rsidR="008C6CAB">
        <w:rPr>
          <w:lang w:eastAsia="zh-CN"/>
        </w:rPr>
        <w:t>has a slight increase which proves that the extra branch has an effect in reducing the FP metric.</w:t>
      </w:r>
    </w:p>
    <w:tbl>
      <w:tblPr>
        <w:tblStyle w:val="af6"/>
        <w:tblW w:w="42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404"/>
        <w:gridCol w:w="1404"/>
        <w:gridCol w:w="1374"/>
        <w:gridCol w:w="1374"/>
        <w:gridCol w:w="1374"/>
        <w:gridCol w:w="1374"/>
      </w:tblGrid>
      <w:tr w:rsidR="00C7178F" w14:paraId="4E5817C8" w14:textId="77777777" w:rsidTr="00E83AB8">
        <w:trPr>
          <w:trHeight w:val="219"/>
          <w:jc w:val="center"/>
        </w:trPr>
        <w:tc>
          <w:tcPr>
            <w:tcW w:w="845" w:type="pct"/>
          </w:tcPr>
          <w:p w14:paraId="7FFE341E" w14:textId="77777777" w:rsidR="00C7178F" w:rsidRDefault="00C7178F" w:rsidP="00E83AB8">
            <w:pPr>
              <w:jc w:val="center"/>
              <w:rPr>
                <w:rFonts w:hint="eastAsia"/>
                <w:lang w:eastAsia="zh-CN"/>
              </w:rPr>
            </w:pPr>
            <w:r>
              <w:rPr>
                <w:rFonts w:hint="eastAsia"/>
                <w:lang w:eastAsia="zh-CN"/>
              </w:rPr>
              <w:t>I</w:t>
            </w:r>
            <w:r>
              <w:rPr>
                <w:lang w:eastAsia="zh-CN"/>
              </w:rPr>
              <w:t>mage</w:t>
            </w:r>
          </w:p>
        </w:tc>
        <w:tc>
          <w:tcPr>
            <w:tcW w:w="845" w:type="pct"/>
          </w:tcPr>
          <w:p w14:paraId="56225623" w14:textId="77777777" w:rsidR="00C7178F" w:rsidRDefault="00C7178F" w:rsidP="00E83AB8">
            <w:pPr>
              <w:jc w:val="center"/>
              <w:rPr>
                <w:rFonts w:hint="eastAsia"/>
                <w:lang w:eastAsia="zh-CN"/>
              </w:rPr>
            </w:pPr>
            <w:r>
              <w:rPr>
                <w:rFonts w:hint="eastAsia"/>
                <w:lang w:eastAsia="zh-CN"/>
              </w:rPr>
              <w:t>G</w:t>
            </w:r>
            <w:r>
              <w:rPr>
                <w:lang w:eastAsia="zh-CN"/>
              </w:rPr>
              <w:t>round Truth</w:t>
            </w:r>
          </w:p>
        </w:tc>
        <w:tc>
          <w:tcPr>
            <w:tcW w:w="828" w:type="pct"/>
          </w:tcPr>
          <w:p w14:paraId="7E4F64A3" w14:textId="77777777" w:rsidR="00C7178F" w:rsidRDefault="00C7178F" w:rsidP="00E83AB8">
            <w:pPr>
              <w:jc w:val="center"/>
              <w:rPr>
                <w:rFonts w:hint="eastAsia"/>
                <w:lang w:eastAsia="zh-CN"/>
              </w:rPr>
            </w:pPr>
            <w:r>
              <w:rPr>
                <w:rFonts w:hint="eastAsia"/>
                <w:lang w:eastAsia="zh-CN"/>
              </w:rPr>
              <w:t>D</w:t>
            </w:r>
            <w:r>
              <w:rPr>
                <w:lang w:eastAsia="zh-CN"/>
              </w:rPr>
              <w:t>eepLabV3+</w:t>
            </w:r>
          </w:p>
        </w:tc>
        <w:tc>
          <w:tcPr>
            <w:tcW w:w="828" w:type="pct"/>
          </w:tcPr>
          <w:p w14:paraId="46D4BEF2" w14:textId="77777777" w:rsidR="00C7178F" w:rsidRDefault="00C7178F" w:rsidP="00E83AB8">
            <w:pPr>
              <w:jc w:val="center"/>
              <w:rPr>
                <w:rFonts w:hint="eastAsia"/>
                <w:lang w:eastAsia="zh-CN"/>
              </w:rPr>
            </w:pPr>
            <w:r>
              <w:rPr>
                <w:rFonts w:hint="eastAsia"/>
                <w:lang w:eastAsia="zh-CN"/>
              </w:rPr>
              <w:t>M</w:t>
            </w:r>
            <w:r>
              <w:rPr>
                <w:lang w:eastAsia="zh-CN"/>
              </w:rPr>
              <w:t>FNet</w:t>
            </w:r>
          </w:p>
        </w:tc>
        <w:tc>
          <w:tcPr>
            <w:tcW w:w="828" w:type="pct"/>
          </w:tcPr>
          <w:p w14:paraId="6AAE1BF5" w14:textId="77777777" w:rsidR="00C7178F" w:rsidRDefault="00C7178F" w:rsidP="00E83AB8">
            <w:pPr>
              <w:jc w:val="center"/>
              <w:rPr>
                <w:rFonts w:hint="eastAsia"/>
                <w:lang w:eastAsia="zh-CN"/>
              </w:rPr>
            </w:pPr>
            <w:r>
              <w:rPr>
                <w:rFonts w:hint="eastAsia"/>
                <w:lang w:eastAsia="zh-CN"/>
              </w:rPr>
              <w:t>B</w:t>
            </w:r>
            <w:r>
              <w:rPr>
                <w:lang w:eastAsia="zh-CN"/>
              </w:rPr>
              <w:t>ackbone</w:t>
            </w:r>
          </w:p>
        </w:tc>
        <w:tc>
          <w:tcPr>
            <w:tcW w:w="826" w:type="pct"/>
          </w:tcPr>
          <w:p w14:paraId="3473823C" w14:textId="77777777" w:rsidR="00C7178F" w:rsidRPr="00D20C20" w:rsidRDefault="00C7178F" w:rsidP="00E83AB8">
            <w:pPr>
              <w:jc w:val="center"/>
              <w:rPr>
                <w:rFonts w:hint="eastAsia"/>
                <w:b/>
                <w:lang w:eastAsia="zh-CN"/>
              </w:rPr>
            </w:pPr>
            <w:r w:rsidRPr="00D20C20">
              <w:rPr>
                <w:rFonts w:hint="eastAsia"/>
                <w:b/>
                <w:lang w:eastAsia="zh-CN"/>
              </w:rPr>
              <w:t>P</w:t>
            </w:r>
            <w:r w:rsidRPr="00D20C20">
              <w:rPr>
                <w:b/>
                <w:lang w:eastAsia="zh-CN"/>
              </w:rPr>
              <w:t>roposed</w:t>
            </w:r>
          </w:p>
        </w:tc>
      </w:tr>
      <w:tr w:rsidR="00C7178F" w14:paraId="6C205078" w14:textId="77777777" w:rsidTr="00E83AB8">
        <w:trPr>
          <w:trHeight w:val="1265"/>
          <w:jc w:val="center"/>
        </w:trPr>
        <w:tc>
          <w:tcPr>
            <w:tcW w:w="845" w:type="pct"/>
          </w:tcPr>
          <w:p w14:paraId="24952149" w14:textId="77777777" w:rsidR="00C7178F" w:rsidRDefault="00C7178F" w:rsidP="00E83AB8">
            <w:pPr>
              <w:jc w:val="center"/>
              <w:rPr>
                <w:rFonts w:hint="eastAsia"/>
                <w:lang w:eastAsia="zh-CN"/>
              </w:rPr>
            </w:pPr>
            <w:r>
              <w:rPr>
                <w:rFonts w:hint="eastAsia"/>
                <w:noProof/>
                <w:lang w:eastAsia="zh-CN"/>
              </w:rPr>
              <w:drawing>
                <wp:inline distT="0" distB="0" distL="0" distR="0" wp14:anchorId="2FB7C43C" wp14:editId="37EFF3CF">
                  <wp:extent cx="815760" cy="792000"/>
                  <wp:effectExtent l="0" t="0" r="381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5760" cy="792000"/>
                          </a:xfrm>
                          <a:prstGeom prst="rect">
                            <a:avLst/>
                          </a:prstGeom>
                          <a:noFill/>
                          <a:ln>
                            <a:noFill/>
                          </a:ln>
                        </pic:spPr>
                      </pic:pic>
                    </a:graphicData>
                  </a:graphic>
                </wp:inline>
              </w:drawing>
            </w:r>
          </w:p>
        </w:tc>
        <w:tc>
          <w:tcPr>
            <w:tcW w:w="845" w:type="pct"/>
          </w:tcPr>
          <w:p w14:paraId="082AA7E4" w14:textId="77777777" w:rsidR="00C7178F" w:rsidRDefault="00C7178F" w:rsidP="00E83AB8">
            <w:pPr>
              <w:jc w:val="center"/>
              <w:rPr>
                <w:rFonts w:hint="eastAsia"/>
                <w:lang w:eastAsia="zh-CN"/>
              </w:rPr>
            </w:pPr>
            <w:r>
              <w:rPr>
                <w:rFonts w:hint="eastAsia"/>
                <w:noProof/>
                <w:lang w:eastAsia="zh-CN"/>
              </w:rPr>
              <w:drawing>
                <wp:inline distT="0" distB="0" distL="0" distR="0" wp14:anchorId="0B692704" wp14:editId="5C0A7D9F">
                  <wp:extent cx="819720" cy="792000"/>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28" w:type="pct"/>
          </w:tcPr>
          <w:p w14:paraId="67779C69" w14:textId="77777777" w:rsidR="00C7178F" w:rsidRDefault="00C7178F" w:rsidP="00E83AB8">
            <w:pPr>
              <w:jc w:val="center"/>
              <w:rPr>
                <w:rFonts w:hint="eastAsia"/>
                <w:lang w:eastAsia="zh-CN"/>
              </w:rPr>
            </w:pPr>
            <w:r>
              <w:rPr>
                <w:rFonts w:hint="eastAsia"/>
                <w:noProof/>
                <w:lang w:eastAsia="zh-CN"/>
              </w:rPr>
              <w:drawing>
                <wp:inline distT="0" distB="0" distL="0" distR="0" wp14:anchorId="19822D4F" wp14:editId="3210DC6F">
                  <wp:extent cx="792000" cy="792000"/>
                  <wp:effectExtent l="0" t="0" r="825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72B84607" w14:textId="77777777" w:rsidR="00C7178F" w:rsidRDefault="00C7178F" w:rsidP="00E83AB8">
            <w:pPr>
              <w:jc w:val="center"/>
              <w:rPr>
                <w:rFonts w:hint="eastAsia"/>
                <w:lang w:eastAsia="zh-CN"/>
              </w:rPr>
            </w:pPr>
            <w:r>
              <w:rPr>
                <w:rFonts w:hint="eastAsia"/>
                <w:noProof/>
                <w:lang w:eastAsia="zh-CN"/>
              </w:rPr>
              <w:drawing>
                <wp:inline distT="0" distB="0" distL="0" distR="0" wp14:anchorId="4BE552A9" wp14:editId="37A0EA0C">
                  <wp:extent cx="792000" cy="792000"/>
                  <wp:effectExtent l="0" t="0" r="825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22636B3D" w14:textId="77777777" w:rsidR="00C7178F" w:rsidRDefault="00C7178F" w:rsidP="00E83AB8">
            <w:pPr>
              <w:jc w:val="center"/>
              <w:rPr>
                <w:rFonts w:hint="eastAsia"/>
                <w:lang w:eastAsia="zh-CN"/>
              </w:rPr>
            </w:pPr>
            <w:r>
              <w:rPr>
                <w:rFonts w:hint="eastAsia"/>
                <w:noProof/>
                <w:lang w:eastAsia="zh-CN"/>
              </w:rPr>
              <w:drawing>
                <wp:inline distT="0" distB="0" distL="0" distR="0" wp14:anchorId="333FA13B" wp14:editId="2B192A3A">
                  <wp:extent cx="792000" cy="792000"/>
                  <wp:effectExtent l="0" t="0" r="825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5B15BDD4" w14:textId="77777777" w:rsidR="00C7178F" w:rsidRDefault="00C7178F" w:rsidP="00E83AB8">
            <w:pPr>
              <w:jc w:val="center"/>
              <w:rPr>
                <w:rFonts w:hint="eastAsia"/>
                <w:lang w:eastAsia="zh-CN"/>
              </w:rPr>
            </w:pPr>
            <w:r>
              <w:rPr>
                <w:rFonts w:hint="eastAsia"/>
                <w:noProof/>
                <w:lang w:eastAsia="zh-CN"/>
              </w:rPr>
              <w:drawing>
                <wp:inline distT="0" distB="0" distL="0" distR="0" wp14:anchorId="7F75CC15" wp14:editId="652339BD">
                  <wp:extent cx="792000" cy="792000"/>
                  <wp:effectExtent l="0" t="0" r="8255"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C7178F" w14:paraId="2FB3986F" w14:textId="77777777" w:rsidTr="00E83AB8">
        <w:trPr>
          <w:trHeight w:val="1265"/>
          <w:jc w:val="center"/>
        </w:trPr>
        <w:tc>
          <w:tcPr>
            <w:tcW w:w="845" w:type="pct"/>
          </w:tcPr>
          <w:p w14:paraId="2EBBFF5C" w14:textId="77777777" w:rsidR="00C7178F" w:rsidRDefault="00C7178F" w:rsidP="00E83AB8">
            <w:pPr>
              <w:jc w:val="center"/>
              <w:rPr>
                <w:rFonts w:hint="eastAsia"/>
                <w:lang w:eastAsia="zh-CN"/>
              </w:rPr>
            </w:pPr>
            <w:r>
              <w:rPr>
                <w:rFonts w:hint="eastAsia"/>
                <w:noProof/>
                <w:lang w:eastAsia="zh-CN"/>
              </w:rPr>
              <w:drawing>
                <wp:inline distT="0" distB="0" distL="0" distR="0" wp14:anchorId="136AE819" wp14:editId="0756B1CC">
                  <wp:extent cx="819720" cy="792000"/>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45" w:type="pct"/>
          </w:tcPr>
          <w:p w14:paraId="7D403852" w14:textId="77777777" w:rsidR="00C7178F" w:rsidRDefault="00C7178F" w:rsidP="00E83AB8">
            <w:pPr>
              <w:jc w:val="center"/>
              <w:rPr>
                <w:rFonts w:hint="eastAsia"/>
                <w:lang w:eastAsia="zh-CN"/>
              </w:rPr>
            </w:pPr>
            <w:r>
              <w:rPr>
                <w:rFonts w:hint="eastAsia"/>
                <w:noProof/>
                <w:lang w:eastAsia="zh-CN"/>
              </w:rPr>
              <w:drawing>
                <wp:inline distT="0" distB="0" distL="0" distR="0" wp14:anchorId="23EF80C1" wp14:editId="362B34F2">
                  <wp:extent cx="819720" cy="792000"/>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28" w:type="pct"/>
          </w:tcPr>
          <w:p w14:paraId="23BDA211" w14:textId="77777777" w:rsidR="00C7178F" w:rsidRDefault="00C7178F" w:rsidP="00E83AB8">
            <w:pPr>
              <w:jc w:val="center"/>
              <w:rPr>
                <w:rFonts w:hint="eastAsia"/>
                <w:lang w:eastAsia="zh-CN"/>
              </w:rPr>
            </w:pPr>
            <w:r>
              <w:rPr>
                <w:rFonts w:hint="eastAsia"/>
                <w:noProof/>
                <w:lang w:eastAsia="zh-CN"/>
              </w:rPr>
              <w:drawing>
                <wp:inline distT="0" distB="0" distL="0" distR="0" wp14:anchorId="329AF0AC" wp14:editId="7D0FB845">
                  <wp:extent cx="792000" cy="792000"/>
                  <wp:effectExtent l="0" t="0" r="825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3CFF3ED1" w14:textId="77777777" w:rsidR="00C7178F" w:rsidRDefault="00C7178F" w:rsidP="00E83AB8">
            <w:pPr>
              <w:jc w:val="center"/>
              <w:rPr>
                <w:rFonts w:hint="eastAsia"/>
                <w:lang w:eastAsia="zh-CN"/>
              </w:rPr>
            </w:pPr>
            <w:r>
              <w:rPr>
                <w:rFonts w:hint="eastAsia"/>
                <w:noProof/>
                <w:lang w:eastAsia="zh-CN"/>
              </w:rPr>
              <w:drawing>
                <wp:inline distT="0" distB="0" distL="0" distR="0" wp14:anchorId="5F1D1B56" wp14:editId="7AAE9E36">
                  <wp:extent cx="792000" cy="792000"/>
                  <wp:effectExtent l="0" t="0" r="8255"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2719AD32" w14:textId="77777777" w:rsidR="00C7178F" w:rsidRDefault="00C7178F" w:rsidP="00E83AB8">
            <w:pPr>
              <w:jc w:val="center"/>
              <w:rPr>
                <w:rFonts w:hint="eastAsia"/>
                <w:lang w:eastAsia="zh-CN"/>
              </w:rPr>
            </w:pPr>
            <w:r>
              <w:rPr>
                <w:rFonts w:hint="eastAsia"/>
                <w:noProof/>
                <w:lang w:eastAsia="zh-CN"/>
              </w:rPr>
              <w:drawing>
                <wp:inline distT="0" distB="0" distL="0" distR="0" wp14:anchorId="17F87402" wp14:editId="318723E7">
                  <wp:extent cx="792000" cy="792000"/>
                  <wp:effectExtent l="0" t="0" r="8255"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1F1625C4" w14:textId="77777777" w:rsidR="00C7178F" w:rsidRDefault="00C7178F" w:rsidP="00E83AB8">
            <w:pPr>
              <w:jc w:val="center"/>
              <w:rPr>
                <w:rFonts w:hint="eastAsia"/>
                <w:lang w:eastAsia="zh-CN"/>
              </w:rPr>
            </w:pPr>
            <w:r>
              <w:rPr>
                <w:rFonts w:hint="eastAsia"/>
                <w:noProof/>
                <w:lang w:eastAsia="zh-CN"/>
              </w:rPr>
              <w:drawing>
                <wp:inline distT="0" distB="0" distL="0" distR="0" wp14:anchorId="28793115" wp14:editId="4C5CB624">
                  <wp:extent cx="792000" cy="792000"/>
                  <wp:effectExtent l="0" t="0" r="825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C7178F" w14:paraId="1642C862" w14:textId="77777777" w:rsidTr="00E83AB8">
        <w:trPr>
          <w:trHeight w:val="922"/>
          <w:jc w:val="center"/>
        </w:trPr>
        <w:tc>
          <w:tcPr>
            <w:tcW w:w="845" w:type="pct"/>
          </w:tcPr>
          <w:p w14:paraId="17EBB810" w14:textId="77777777" w:rsidR="00C7178F" w:rsidRDefault="00C7178F" w:rsidP="00E83AB8">
            <w:pPr>
              <w:jc w:val="center"/>
              <w:rPr>
                <w:rFonts w:hint="eastAsia"/>
                <w:lang w:eastAsia="zh-CN"/>
              </w:rPr>
            </w:pPr>
            <w:r>
              <w:rPr>
                <w:rFonts w:hint="eastAsia"/>
                <w:noProof/>
                <w:lang w:eastAsia="zh-CN"/>
              </w:rPr>
              <w:drawing>
                <wp:inline distT="0" distB="0" distL="0" distR="0" wp14:anchorId="1BC44FCF" wp14:editId="55366BAD">
                  <wp:extent cx="819720" cy="792000"/>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45" w:type="pct"/>
          </w:tcPr>
          <w:p w14:paraId="4900FA34" w14:textId="77777777" w:rsidR="00C7178F" w:rsidRDefault="00C7178F" w:rsidP="00E83AB8">
            <w:pPr>
              <w:jc w:val="center"/>
              <w:rPr>
                <w:rFonts w:hint="eastAsia"/>
                <w:lang w:eastAsia="zh-CN"/>
              </w:rPr>
            </w:pPr>
            <w:r>
              <w:rPr>
                <w:rFonts w:hint="eastAsia"/>
                <w:noProof/>
                <w:lang w:eastAsia="zh-CN"/>
              </w:rPr>
              <w:drawing>
                <wp:inline distT="0" distB="0" distL="0" distR="0" wp14:anchorId="23CD9D86" wp14:editId="2220D0B5">
                  <wp:extent cx="819720" cy="792000"/>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28" w:type="pct"/>
          </w:tcPr>
          <w:p w14:paraId="458B862A" w14:textId="77777777" w:rsidR="00C7178F" w:rsidRDefault="00C7178F" w:rsidP="00E83AB8">
            <w:pPr>
              <w:jc w:val="center"/>
              <w:rPr>
                <w:rFonts w:hint="eastAsia"/>
                <w:lang w:eastAsia="zh-CN"/>
              </w:rPr>
            </w:pPr>
            <w:r>
              <w:rPr>
                <w:rFonts w:hint="eastAsia"/>
                <w:noProof/>
                <w:lang w:eastAsia="zh-CN"/>
              </w:rPr>
              <w:drawing>
                <wp:inline distT="0" distB="0" distL="0" distR="0" wp14:anchorId="5FF37DFA" wp14:editId="1B34D1F0">
                  <wp:extent cx="792000" cy="792000"/>
                  <wp:effectExtent l="0" t="0" r="825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14A6DAF8" w14:textId="77777777" w:rsidR="00C7178F" w:rsidRDefault="00C7178F" w:rsidP="00E83AB8">
            <w:pPr>
              <w:jc w:val="center"/>
              <w:rPr>
                <w:rFonts w:hint="eastAsia"/>
                <w:lang w:eastAsia="zh-CN"/>
              </w:rPr>
            </w:pPr>
            <w:r>
              <w:rPr>
                <w:rFonts w:hint="eastAsia"/>
                <w:noProof/>
                <w:lang w:eastAsia="zh-CN"/>
              </w:rPr>
              <w:drawing>
                <wp:inline distT="0" distB="0" distL="0" distR="0" wp14:anchorId="5466B02A" wp14:editId="02811C25">
                  <wp:extent cx="792000" cy="792000"/>
                  <wp:effectExtent l="0" t="0" r="825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602B0A2C" w14:textId="77777777" w:rsidR="00C7178F" w:rsidRDefault="00C7178F" w:rsidP="00E83AB8">
            <w:pPr>
              <w:jc w:val="center"/>
              <w:rPr>
                <w:rFonts w:hint="eastAsia"/>
                <w:lang w:eastAsia="zh-CN"/>
              </w:rPr>
            </w:pPr>
            <w:r>
              <w:rPr>
                <w:rFonts w:hint="eastAsia"/>
                <w:noProof/>
                <w:lang w:eastAsia="zh-CN"/>
              </w:rPr>
              <w:drawing>
                <wp:inline distT="0" distB="0" distL="0" distR="0" wp14:anchorId="2E216599" wp14:editId="5243743A">
                  <wp:extent cx="792000" cy="792000"/>
                  <wp:effectExtent l="0" t="0" r="8255"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6E322F05" w14:textId="77777777" w:rsidR="00C7178F" w:rsidRDefault="00C7178F" w:rsidP="00E83AB8">
            <w:pPr>
              <w:jc w:val="center"/>
              <w:rPr>
                <w:rFonts w:hint="eastAsia"/>
                <w:lang w:eastAsia="zh-CN"/>
              </w:rPr>
            </w:pPr>
            <w:r>
              <w:rPr>
                <w:rFonts w:hint="eastAsia"/>
                <w:noProof/>
                <w:lang w:eastAsia="zh-CN"/>
              </w:rPr>
              <w:drawing>
                <wp:inline distT="0" distB="0" distL="0" distR="0" wp14:anchorId="00CEB728" wp14:editId="15552418">
                  <wp:extent cx="792000" cy="792000"/>
                  <wp:effectExtent l="0" t="0" r="825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C7178F" w14:paraId="746CDCE3" w14:textId="77777777" w:rsidTr="00E83AB8">
        <w:trPr>
          <w:trHeight w:val="922"/>
          <w:jc w:val="center"/>
        </w:trPr>
        <w:tc>
          <w:tcPr>
            <w:tcW w:w="845" w:type="pct"/>
          </w:tcPr>
          <w:p w14:paraId="1B0E0AEE" w14:textId="77777777" w:rsidR="00C7178F" w:rsidRDefault="00C7178F" w:rsidP="00E83AB8">
            <w:pPr>
              <w:jc w:val="center"/>
              <w:rPr>
                <w:rFonts w:hint="eastAsia"/>
                <w:noProof/>
                <w:lang w:eastAsia="zh-CN"/>
              </w:rPr>
            </w:pPr>
            <w:r>
              <w:rPr>
                <w:noProof/>
              </w:rPr>
              <w:drawing>
                <wp:inline distT="0" distB="0" distL="0" distR="0" wp14:anchorId="7E5666C9" wp14:editId="53B22FF5">
                  <wp:extent cx="817200" cy="792000"/>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17200" cy="792000"/>
                          </a:xfrm>
                          <a:prstGeom prst="rect">
                            <a:avLst/>
                          </a:prstGeom>
                          <a:noFill/>
                          <a:ln>
                            <a:noFill/>
                          </a:ln>
                        </pic:spPr>
                      </pic:pic>
                    </a:graphicData>
                  </a:graphic>
                </wp:inline>
              </w:drawing>
            </w:r>
          </w:p>
        </w:tc>
        <w:tc>
          <w:tcPr>
            <w:tcW w:w="845" w:type="pct"/>
          </w:tcPr>
          <w:p w14:paraId="04C61033" w14:textId="77777777" w:rsidR="00C7178F" w:rsidRDefault="00C7178F" w:rsidP="00E83AB8">
            <w:pPr>
              <w:jc w:val="center"/>
              <w:rPr>
                <w:rFonts w:hint="eastAsia"/>
                <w:noProof/>
                <w:lang w:eastAsia="zh-CN"/>
              </w:rPr>
            </w:pPr>
            <w:r>
              <w:rPr>
                <w:noProof/>
              </w:rPr>
              <w:drawing>
                <wp:inline distT="0" distB="0" distL="0" distR="0" wp14:anchorId="75E6A0B1" wp14:editId="2BAFAC93">
                  <wp:extent cx="817200" cy="792000"/>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17200" cy="792000"/>
                          </a:xfrm>
                          <a:prstGeom prst="rect">
                            <a:avLst/>
                          </a:prstGeom>
                          <a:noFill/>
                          <a:ln>
                            <a:noFill/>
                          </a:ln>
                        </pic:spPr>
                      </pic:pic>
                    </a:graphicData>
                  </a:graphic>
                </wp:inline>
              </w:drawing>
            </w:r>
          </w:p>
        </w:tc>
        <w:tc>
          <w:tcPr>
            <w:tcW w:w="828" w:type="pct"/>
          </w:tcPr>
          <w:p w14:paraId="3D682FCC" w14:textId="77777777" w:rsidR="00C7178F" w:rsidRDefault="00C7178F" w:rsidP="00E83AB8">
            <w:pPr>
              <w:jc w:val="center"/>
              <w:rPr>
                <w:rFonts w:hint="eastAsia"/>
                <w:noProof/>
                <w:lang w:eastAsia="zh-CN"/>
              </w:rPr>
            </w:pPr>
            <w:r>
              <w:rPr>
                <w:rFonts w:hint="eastAsia"/>
                <w:noProof/>
                <w:lang w:eastAsia="zh-CN"/>
              </w:rPr>
              <w:drawing>
                <wp:inline distT="0" distB="0" distL="0" distR="0" wp14:anchorId="0D7C4A10" wp14:editId="7432064D">
                  <wp:extent cx="792000" cy="792000"/>
                  <wp:effectExtent l="0" t="0" r="8255"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60FE7295" w14:textId="77777777" w:rsidR="00C7178F" w:rsidRDefault="00C7178F" w:rsidP="00E83AB8">
            <w:pPr>
              <w:jc w:val="center"/>
              <w:rPr>
                <w:rFonts w:hint="eastAsia"/>
                <w:noProof/>
                <w:lang w:eastAsia="zh-CN"/>
              </w:rPr>
            </w:pPr>
            <w:r>
              <w:rPr>
                <w:rFonts w:hint="eastAsia"/>
                <w:noProof/>
                <w:lang w:eastAsia="zh-CN"/>
              </w:rPr>
              <w:drawing>
                <wp:inline distT="0" distB="0" distL="0" distR="0" wp14:anchorId="3E28A48B" wp14:editId="383D49FB">
                  <wp:extent cx="792000" cy="792000"/>
                  <wp:effectExtent l="0" t="0" r="825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1C7EB74A" w14:textId="77777777" w:rsidR="00C7178F" w:rsidRDefault="00C7178F" w:rsidP="00E83AB8">
            <w:pPr>
              <w:jc w:val="center"/>
              <w:rPr>
                <w:rFonts w:hint="eastAsia"/>
                <w:noProof/>
                <w:lang w:eastAsia="zh-CN"/>
              </w:rPr>
            </w:pPr>
            <w:r>
              <w:rPr>
                <w:rFonts w:hint="eastAsia"/>
                <w:noProof/>
                <w:lang w:eastAsia="zh-CN"/>
              </w:rPr>
              <w:drawing>
                <wp:inline distT="0" distB="0" distL="0" distR="0" wp14:anchorId="224BE1BA" wp14:editId="541F513E">
                  <wp:extent cx="792000" cy="792000"/>
                  <wp:effectExtent l="0" t="0" r="825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444A60B5" w14:textId="77777777" w:rsidR="00C7178F" w:rsidRDefault="00C7178F" w:rsidP="00E83AB8">
            <w:pPr>
              <w:jc w:val="center"/>
              <w:rPr>
                <w:rFonts w:hint="eastAsia"/>
                <w:noProof/>
                <w:lang w:eastAsia="zh-CN"/>
              </w:rPr>
            </w:pPr>
            <w:r>
              <w:rPr>
                <w:rFonts w:hint="eastAsia"/>
                <w:noProof/>
                <w:lang w:eastAsia="zh-CN"/>
              </w:rPr>
              <w:drawing>
                <wp:inline distT="0" distB="0" distL="0" distR="0" wp14:anchorId="507CABF6" wp14:editId="59DDE08C">
                  <wp:extent cx="792000" cy="792000"/>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C7178F" w14:paraId="6072D08E" w14:textId="77777777" w:rsidTr="00E83AB8">
        <w:trPr>
          <w:trHeight w:val="340"/>
          <w:jc w:val="center"/>
        </w:trPr>
        <w:tc>
          <w:tcPr>
            <w:tcW w:w="5000" w:type="pct"/>
            <w:gridSpan w:val="6"/>
          </w:tcPr>
          <w:p w14:paraId="0F62E834" w14:textId="77777777" w:rsidR="00C7178F" w:rsidRDefault="00C7178F" w:rsidP="00E83AB8">
            <w:pPr>
              <w:jc w:val="center"/>
              <w:rPr>
                <w:rFonts w:hint="eastAsia"/>
                <w:noProof/>
                <w:lang w:eastAsia="zh-CN"/>
              </w:rPr>
            </w:pPr>
            <w:r w:rsidRPr="00E126BB">
              <w:rPr>
                <w:rFonts w:cs="Miriam" w:hint="eastAsia"/>
                <w:b/>
                <w:bCs/>
                <w:szCs w:val="18"/>
                <w:lang w:eastAsia="en-AU"/>
              </w:rPr>
              <w:t>F</w:t>
            </w:r>
            <w:r w:rsidRPr="00E126BB">
              <w:rPr>
                <w:rFonts w:cs="Miriam"/>
                <w:b/>
                <w:bCs/>
                <w:szCs w:val="18"/>
                <w:lang w:eastAsia="en-AU"/>
              </w:rPr>
              <w:t xml:space="preserve">igure 6: </w:t>
            </w:r>
            <w:r>
              <w:rPr>
                <w:rFonts w:cs="Miriam"/>
                <w:b/>
                <w:bCs/>
                <w:szCs w:val="18"/>
                <w:lang w:eastAsia="en-AU"/>
              </w:rPr>
              <w:t>CNV segmentation reults via different models. From left to right are origin image, ground truth, DeepLabV3+, MFNet, backbone and our proposed method.</w:t>
            </w:r>
          </w:p>
        </w:tc>
      </w:tr>
    </w:tbl>
    <w:p w14:paraId="2A92AA31" w14:textId="6DB0687C" w:rsidR="005829A7" w:rsidRDefault="005829A7" w:rsidP="002661C0">
      <w:pPr>
        <w:rPr>
          <w:lang w:eastAsia="zh-CN"/>
        </w:rPr>
      </w:pPr>
    </w:p>
    <w:p w14:paraId="23A542E0" w14:textId="0B771709" w:rsidR="00517698" w:rsidRDefault="00517698" w:rsidP="003F5877">
      <w:pPr>
        <w:pStyle w:val="1"/>
        <w:rPr>
          <w:lang w:eastAsia="zh-CN"/>
        </w:rPr>
      </w:pPr>
      <w:r>
        <w:rPr>
          <w:rFonts w:hint="eastAsia"/>
          <w:lang w:eastAsia="zh-CN"/>
        </w:rPr>
        <w:t>C</w:t>
      </w:r>
      <w:r>
        <w:rPr>
          <w:lang w:eastAsia="zh-CN"/>
        </w:rPr>
        <w:t>ONCLUSION</w:t>
      </w:r>
    </w:p>
    <w:p w14:paraId="72BB6AF7" w14:textId="2871D086" w:rsidR="003F5877" w:rsidRPr="003F5877" w:rsidRDefault="003F5877" w:rsidP="003F5877">
      <w:pPr>
        <w:rPr>
          <w:rFonts w:hint="eastAsia"/>
          <w:lang w:eastAsia="zh-CN"/>
        </w:rPr>
      </w:pPr>
      <w:r>
        <w:rPr>
          <w:rFonts w:hint="eastAsia"/>
          <w:lang w:eastAsia="zh-CN"/>
        </w:rPr>
        <w:t>I</w:t>
      </w:r>
      <w:r>
        <w:rPr>
          <w:lang w:eastAsia="zh-CN"/>
        </w:rPr>
        <w:t xml:space="preserve">n this paper, we propose a </w:t>
      </w:r>
      <w:r w:rsidR="00614D7E">
        <w:rPr>
          <w:lang w:eastAsia="zh-CN"/>
        </w:rPr>
        <w:t xml:space="preserve">novel </w:t>
      </w:r>
      <w:r>
        <w:rPr>
          <w:lang w:eastAsia="zh-CN"/>
        </w:rPr>
        <w:t>encoder-decoder network for CNV segmentation</w:t>
      </w:r>
      <w:r w:rsidR="00614D7E">
        <w:rPr>
          <w:lang w:eastAsia="zh-CN"/>
        </w:rPr>
        <w:t xml:space="preserve"> in retinal</w:t>
      </w:r>
      <w:r w:rsidR="009307B5">
        <w:rPr>
          <w:lang w:eastAsia="zh-CN"/>
        </w:rPr>
        <w:t xml:space="preserve"> OCT images.</w:t>
      </w:r>
      <w:r w:rsidR="00B6470D">
        <w:rPr>
          <w:lang w:eastAsia="zh-CN"/>
        </w:rPr>
        <w:t xml:space="preserve"> </w:t>
      </w:r>
      <w:r w:rsidR="00BA7C59">
        <w:rPr>
          <w:lang w:eastAsia="zh-CN"/>
        </w:rPr>
        <w:t>Before the network</w:t>
      </w:r>
      <w:r w:rsidR="00610434">
        <w:rPr>
          <w:lang w:eastAsia="zh-CN"/>
        </w:rPr>
        <w:t xml:space="preserve">, we consider a method of </w:t>
      </w:r>
      <w:r w:rsidR="00CC237A">
        <w:rPr>
          <w:lang w:eastAsia="zh-CN"/>
        </w:rPr>
        <w:t xml:space="preserve">wavelet </w:t>
      </w:r>
      <w:r w:rsidR="00CC237A">
        <w:rPr>
          <w:rFonts w:hint="eastAsia"/>
          <w:lang w:eastAsia="zh-CN"/>
        </w:rPr>
        <w:t>transform</w:t>
      </w:r>
      <w:r w:rsidR="00B64D04">
        <w:rPr>
          <w:lang w:eastAsia="zh-CN"/>
        </w:rPr>
        <w:t xml:space="preserve"> to introduce </w:t>
      </w:r>
      <w:r w:rsidR="002F36F3">
        <w:rPr>
          <w:lang w:eastAsia="zh-CN"/>
        </w:rPr>
        <w:t>prior knowledge</w:t>
      </w:r>
      <w:r w:rsidR="001922EB">
        <w:rPr>
          <w:lang w:eastAsia="zh-CN"/>
        </w:rPr>
        <w:t xml:space="preserve"> of CNV structure</w:t>
      </w:r>
      <w:r w:rsidR="000255BE">
        <w:rPr>
          <w:lang w:eastAsia="zh-CN"/>
        </w:rPr>
        <w:t xml:space="preserve">. </w:t>
      </w:r>
      <w:r w:rsidR="00C60E7A">
        <w:rPr>
          <w:lang w:eastAsia="zh-CN"/>
        </w:rPr>
        <w:t xml:space="preserve">Then a </w:t>
      </w:r>
      <w:r w:rsidR="007F663E">
        <w:rPr>
          <w:lang w:eastAsia="zh-CN"/>
        </w:rPr>
        <w:t xml:space="preserve"> </w:t>
      </w:r>
      <w:r w:rsidR="007F663E">
        <w:rPr>
          <w:rFonts w:hint="eastAsia"/>
          <w:lang w:eastAsia="zh-CN"/>
        </w:rPr>
        <w:t>pyramidal</w:t>
      </w:r>
      <w:r w:rsidR="007F663E">
        <w:rPr>
          <w:lang w:eastAsia="zh-CN"/>
        </w:rPr>
        <w:t xml:space="preserve"> module </w:t>
      </w:r>
      <w:r w:rsidR="00D85D00">
        <w:rPr>
          <w:lang w:eastAsia="zh-CN"/>
        </w:rPr>
        <w:t>named</w:t>
      </w:r>
      <w:r w:rsidR="00826FB5">
        <w:rPr>
          <w:lang w:eastAsia="zh-CN"/>
        </w:rPr>
        <w:t xml:space="preserve"> pyramid</w:t>
      </w:r>
      <w:r w:rsidR="00D85D00">
        <w:rPr>
          <w:lang w:eastAsia="zh-CN"/>
        </w:rPr>
        <w:t xml:space="preserve"> </w:t>
      </w:r>
      <w:r w:rsidR="00826FB5">
        <w:rPr>
          <w:lang w:eastAsia="zh-CN"/>
        </w:rPr>
        <w:t xml:space="preserve">mixed pooling </w:t>
      </w:r>
      <w:r w:rsidR="00773A8B">
        <w:rPr>
          <w:lang w:eastAsia="zh-CN"/>
        </w:rPr>
        <w:t xml:space="preserve">(PMP) </w:t>
      </w:r>
      <w:r w:rsidR="007F663E">
        <w:rPr>
          <w:lang w:eastAsia="zh-CN"/>
        </w:rPr>
        <w:t xml:space="preserve">which is capable of </w:t>
      </w:r>
      <w:r w:rsidR="00A76218">
        <w:rPr>
          <w:lang w:eastAsia="zh-CN"/>
        </w:rPr>
        <w:t>captur</w:t>
      </w:r>
      <w:r w:rsidR="00F96118">
        <w:rPr>
          <w:lang w:eastAsia="zh-CN"/>
        </w:rPr>
        <w:t>ing</w:t>
      </w:r>
      <w:r w:rsidR="00A76218">
        <w:rPr>
          <w:lang w:eastAsia="zh-CN"/>
        </w:rPr>
        <w:t xml:space="preserve"> detailed information and global message </w:t>
      </w:r>
      <w:r w:rsidR="00D5342D">
        <w:rPr>
          <w:lang w:eastAsia="zh-CN"/>
        </w:rPr>
        <w:t xml:space="preserve">is designed and </w:t>
      </w:r>
      <w:r w:rsidR="009275E2">
        <w:rPr>
          <w:lang w:eastAsia="zh-CN"/>
        </w:rPr>
        <w:t>integrated to our network</w:t>
      </w:r>
      <w:r w:rsidR="00B20AE7">
        <w:rPr>
          <w:lang w:eastAsia="zh-CN"/>
        </w:rPr>
        <w:t>.</w:t>
      </w:r>
      <w:r w:rsidR="00D63B2D">
        <w:rPr>
          <w:lang w:eastAsia="zh-CN"/>
        </w:rPr>
        <w:t xml:space="preserve"> </w:t>
      </w:r>
      <w:r w:rsidR="00E467C9">
        <w:rPr>
          <w:lang w:eastAsia="zh-CN"/>
        </w:rPr>
        <w:t xml:space="preserve">In addition, </w:t>
      </w:r>
      <w:r w:rsidR="009937A3">
        <w:rPr>
          <w:lang w:eastAsia="zh-CN"/>
        </w:rPr>
        <w:t xml:space="preserve">an extra classification branch </w:t>
      </w:r>
      <w:r w:rsidR="000A44CD">
        <w:rPr>
          <w:lang w:eastAsia="zh-CN"/>
        </w:rPr>
        <w:t xml:space="preserve">and focal loss </w:t>
      </w:r>
      <w:r w:rsidR="009937A3">
        <w:rPr>
          <w:lang w:eastAsia="zh-CN"/>
        </w:rPr>
        <w:t xml:space="preserve">is </w:t>
      </w:r>
      <w:r w:rsidR="00702FB6">
        <w:rPr>
          <w:lang w:eastAsia="zh-CN"/>
        </w:rPr>
        <w:t xml:space="preserve">added to </w:t>
      </w:r>
      <w:r w:rsidR="00611242">
        <w:rPr>
          <w:lang w:eastAsia="zh-CN"/>
        </w:rPr>
        <w:t xml:space="preserve">the process of training </w:t>
      </w:r>
      <w:r w:rsidR="009119F3">
        <w:rPr>
          <w:lang w:eastAsia="zh-CN"/>
        </w:rPr>
        <w:t>in o</w:t>
      </w:r>
      <w:r w:rsidR="0007584D">
        <w:rPr>
          <w:lang w:eastAsia="zh-CN"/>
        </w:rPr>
        <w:t>r</w:t>
      </w:r>
      <w:r w:rsidR="009119F3">
        <w:rPr>
          <w:lang w:eastAsia="zh-CN"/>
        </w:rPr>
        <w:t xml:space="preserve">der to </w:t>
      </w:r>
      <w:r w:rsidR="00702FB6">
        <w:rPr>
          <w:lang w:eastAsia="zh-CN"/>
        </w:rPr>
        <w:t>optimize</w:t>
      </w:r>
      <w:r w:rsidR="00292CE4">
        <w:rPr>
          <w:lang w:eastAsia="zh-CN"/>
        </w:rPr>
        <w:t xml:space="preserve"> the</w:t>
      </w:r>
      <w:r w:rsidR="00702FB6">
        <w:rPr>
          <w:lang w:eastAsia="zh-CN"/>
        </w:rPr>
        <w:t xml:space="preserve"> network</w:t>
      </w:r>
      <w:r w:rsidR="0036309F">
        <w:rPr>
          <w:lang w:eastAsia="zh-CN"/>
        </w:rPr>
        <w:t xml:space="preserve">, </w:t>
      </w:r>
      <w:r w:rsidR="007B2074">
        <w:rPr>
          <w:lang w:eastAsia="zh-CN"/>
        </w:rPr>
        <w:t>promoting</w:t>
      </w:r>
      <w:r w:rsidR="0036309F">
        <w:rPr>
          <w:lang w:eastAsia="zh-CN"/>
        </w:rPr>
        <w:t xml:space="preserve"> </w:t>
      </w:r>
      <w:r w:rsidR="005767FE">
        <w:rPr>
          <w:lang w:eastAsia="zh-CN"/>
        </w:rPr>
        <w:t xml:space="preserve">it </w:t>
      </w:r>
      <w:r w:rsidR="0036309F">
        <w:rPr>
          <w:lang w:eastAsia="zh-CN"/>
        </w:rPr>
        <w:t>to</w:t>
      </w:r>
      <w:r w:rsidR="001B0CA8">
        <w:rPr>
          <w:lang w:eastAsia="zh-CN"/>
        </w:rPr>
        <w:t xml:space="preserve"> </w:t>
      </w:r>
      <w:r w:rsidR="006B59B9">
        <w:rPr>
          <w:lang w:eastAsia="zh-CN"/>
        </w:rPr>
        <w:t>obtain</w:t>
      </w:r>
      <w:r w:rsidR="001B0CA8">
        <w:rPr>
          <w:lang w:eastAsia="zh-CN"/>
        </w:rPr>
        <w:t xml:space="preserve"> class information</w:t>
      </w:r>
      <w:r w:rsidR="006823C9">
        <w:rPr>
          <w:lang w:eastAsia="zh-CN"/>
        </w:rPr>
        <w:t xml:space="preserve"> </w:t>
      </w:r>
      <w:r w:rsidR="00944D75">
        <w:rPr>
          <w:lang w:eastAsia="zh-CN"/>
        </w:rPr>
        <w:t>within the image</w:t>
      </w:r>
      <w:r w:rsidR="00B66928">
        <w:rPr>
          <w:lang w:eastAsia="zh-CN"/>
        </w:rPr>
        <w:t>.</w:t>
      </w:r>
      <w:r w:rsidR="00FD3220">
        <w:rPr>
          <w:lang w:eastAsia="zh-CN"/>
        </w:rPr>
        <w:t xml:space="preserve"> Proved by experiment</w:t>
      </w:r>
      <w:r w:rsidR="00174617">
        <w:rPr>
          <w:lang w:eastAsia="zh-CN"/>
        </w:rPr>
        <w:t xml:space="preserve">, our method </w:t>
      </w:r>
      <w:r w:rsidR="00BB6A9A">
        <w:rPr>
          <w:lang w:eastAsia="zh-CN"/>
        </w:rPr>
        <w:t>achieves</w:t>
      </w:r>
      <w:r w:rsidR="00174617">
        <w:rPr>
          <w:lang w:eastAsia="zh-CN"/>
        </w:rPr>
        <w:t xml:space="preserve"> excellent </w:t>
      </w:r>
      <w:r w:rsidR="007936B4">
        <w:rPr>
          <w:lang w:eastAsia="zh-CN"/>
        </w:rPr>
        <w:t xml:space="preserve">performance </w:t>
      </w:r>
      <w:r w:rsidR="00C405EB">
        <w:rPr>
          <w:lang w:eastAsia="zh-CN"/>
        </w:rPr>
        <w:t>and ha</w:t>
      </w:r>
      <w:r w:rsidR="0083317A">
        <w:rPr>
          <w:lang w:eastAsia="zh-CN"/>
        </w:rPr>
        <w:t>s</w:t>
      </w:r>
      <w:bookmarkStart w:id="14" w:name="_GoBack"/>
      <w:bookmarkEnd w:id="14"/>
      <w:r w:rsidR="00C405EB">
        <w:rPr>
          <w:lang w:eastAsia="zh-CN"/>
        </w:rPr>
        <w:t xml:space="preserve"> great potential </w:t>
      </w:r>
      <w:r w:rsidR="00A41C81">
        <w:rPr>
          <w:lang w:eastAsia="zh-CN"/>
        </w:rPr>
        <w:t>in CNV segmentation.</w:t>
      </w:r>
    </w:p>
    <w:sectPr w:rsidR="003F5877" w:rsidRPr="003F5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4BD3B" w14:textId="77777777" w:rsidR="00B67788" w:rsidRDefault="00B67788" w:rsidP="007D7659">
      <w:pPr>
        <w:spacing w:after="0"/>
      </w:pPr>
      <w:r>
        <w:separator/>
      </w:r>
    </w:p>
  </w:endnote>
  <w:endnote w:type="continuationSeparator" w:id="0">
    <w:p w14:paraId="63B9C94E" w14:textId="77777777" w:rsidR="00B67788" w:rsidRDefault="00B67788" w:rsidP="007D76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riam">
    <w:altName w:val="Miriam"/>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EAF5F" w14:textId="77777777" w:rsidR="00B67788" w:rsidRDefault="00B67788" w:rsidP="007D7659">
      <w:pPr>
        <w:spacing w:after="0"/>
      </w:pPr>
      <w:r>
        <w:separator/>
      </w:r>
    </w:p>
  </w:footnote>
  <w:footnote w:type="continuationSeparator" w:id="0">
    <w:p w14:paraId="303E1D20" w14:textId="77777777" w:rsidR="00B67788" w:rsidRDefault="00B67788" w:rsidP="007D76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660C37A"/>
    <w:lvl w:ilvl="0">
      <w:start w:val="1"/>
      <w:numFmt w:val="decimal"/>
      <w:lvlText w:val="%1."/>
      <w:lvlJc w:val="left"/>
      <w:pPr>
        <w:tabs>
          <w:tab w:val="num" w:pos="1200"/>
        </w:tabs>
        <w:ind w:leftChars="400" w:left="1200" w:hangingChars="200" w:hanging="360"/>
      </w:pPr>
    </w:lvl>
  </w:abstractNum>
  <w:abstractNum w:abstractNumId="1" w15:restartNumberingAfterBreak="0">
    <w:nsid w:val="FFFFFFFB"/>
    <w:multiLevelType w:val="multilevel"/>
    <w:tmpl w:val="999A4CB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0"/>
  </w:num>
  <w:num w:numId="8">
    <w:abstractNumId w:val="1"/>
  </w:num>
  <w:num w:numId="9">
    <w:abstractNumId w:val="1"/>
  </w:num>
  <w:num w:numId="10">
    <w:abstractNumId w:val="1"/>
  </w:num>
  <w:num w:numId="11">
    <w:abstractNumId w:val="1"/>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alu Tan">
    <w15:presenceInfo w15:providerId="Windows Live" w15:userId="5f0653570e5afa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6"/>
    <w:rsid w:val="00000922"/>
    <w:rsid w:val="000010E2"/>
    <w:rsid w:val="00002A1F"/>
    <w:rsid w:val="00002BE4"/>
    <w:rsid w:val="00003BB0"/>
    <w:rsid w:val="00005008"/>
    <w:rsid w:val="00007B11"/>
    <w:rsid w:val="00010072"/>
    <w:rsid w:val="000101B7"/>
    <w:rsid w:val="0001133B"/>
    <w:rsid w:val="00011F68"/>
    <w:rsid w:val="00012CBD"/>
    <w:rsid w:val="00016C74"/>
    <w:rsid w:val="00016CA6"/>
    <w:rsid w:val="00020E1A"/>
    <w:rsid w:val="00021C44"/>
    <w:rsid w:val="000236BF"/>
    <w:rsid w:val="000253A5"/>
    <w:rsid w:val="000255BE"/>
    <w:rsid w:val="00025BFB"/>
    <w:rsid w:val="000275AD"/>
    <w:rsid w:val="00030A63"/>
    <w:rsid w:val="00031C95"/>
    <w:rsid w:val="00032695"/>
    <w:rsid w:val="00034975"/>
    <w:rsid w:val="00035E9C"/>
    <w:rsid w:val="0003659E"/>
    <w:rsid w:val="0003733A"/>
    <w:rsid w:val="00040AD8"/>
    <w:rsid w:val="00041189"/>
    <w:rsid w:val="00041E3F"/>
    <w:rsid w:val="00046765"/>
    <w:rsid w:val="00046FAD"/>
    <w:rsid w:val="000479DF"/>
    <w:rsid w:val="00047F04"/>
    <w:rsid w:val="000532BB"/>
    <w:rsid w:val="000607BF"/>
    <w:rsid w:val="00061E03"/>
    <w:rsid w:val="00063716"/>
    <w:rsid w:val="0006418C"/>
    <w:rsid w:val="00064E87"/>
    <w:rsid w:val="000650B4"/>
    <w:rsid w:val="00066200"/>
    <w:rsid w:val="00066841"/>
    <w:rsid w:val="00066BB7"/>
    <w:rsid w:val="00066D04"/>
    <w:rsid w:val="00071FAA"/>
    <w:rsid w:val="000735DA"/>
    <w:rsid w:val="00074D0C"/>
    <w:rsid w:val="0007584D"/>
    <w:rsid w:val="00075B91"/>
    <w:rsid w:val="00077431"/>
    <w:rsid w:val="00077DDB"/>
    <w:rsid w:val="00082758"/>
    <w:rsid w:val="00082EF5"/>
    <w:rsid w:val="00082F30"/>
    <w:rsid w:val="000839E2"/>
    <w:rsid w:val="00085133"/>
    <w:rsid w:val="00085E01"/>
    <w:rsid w:val="00085F72"/>
    <w:rsid w:val="000867C2"/>
    <w:rsid w:val="0008689C"/>
    <w:rsid w:val="00086D01"/>
    <w:rsid w:val="0008709C"/>
    <w:rsid w:val="00087A45"/>
    <w:rsid w:val="000903AF"/>
    <w:rsid w:val="0009077C"/>
    <w:rsid w:val="00093D2A"/>
    <w:rsid w:val="00096BBC"/>
    <w:rsid w:val="00096FB4"/>
    <w:rsid w:val="000A0C10"/>
    <w:rsid w:val="000A13B2"/>
    <w:rsid w:val="000A3B9E"/>
    <w:rsid w:val="000A3FFE"/>
    <w:rsid w:val="000A44CD"/>
    <w:rsid w:val="000A6FD3"/>
    <w:rsid w:val="000A7F59"/>
    <w:rsid w:val="000B122A"/>
    <w:rsid w:val="000B1CA5"/>
    <w:rsid w:val="000B20AE"/>
    <w:rsid w:val="000B27AE"/>
    <w:rsid w:val="000B5108"/>
    <w:rsid w:val="000B5DA3"/>
    <w:rsid w:val="000B7593"/>
    <w:rsid w:val="000C146F"/>
    <w:rsid w:val="000C1581"/>
    <w:rsid w:val="000C2B9C"/>
    <w:rsid w:val="000C35B2"/>
    <w:rsid w:val="000C35FB"/>
    <w:rsid w:val="000C3957"/>
    <w:rsid w:val="000C45B3"/>
    <w:rsid w:val="000C5949"/>
    <w:rsid w:val="000C5B4F"/>
    <w:rsid w:val="000C5FC6"/>
    <w:rsid w:val="000D0023"/>
    <w:rsid w:val="000D052C"/>
    <w:rsid w:val="000D0B40"/>
    <w:rsid w:val="000D2565"/>
    <w:rsid w:val="000D418D"/>
    <w:rsid w:val="000D5D5B"/>
    <w:rsid w:val="000D6114"/>
    <w:rsid w:val="000E2789"/>
    <w:rsid w:val="000E415F"/>
    <w:rsid w:val="000E4AA4"/>
    <w:rsid w:val="000E4BE0"/>
    <w:rsid w:val="000E4CB9"/>
    <w:rsid w:val="000E6C40"/>
    <w:rsid w:val="000F09D5"/>
    <w:rsid w:val="000F119F"/>
    <w:rsid w:val="000F1C5E"/>
    <w:rsid w:val="000F3CB7"/>
    <w:rsid w:val="000F653D"/>
    <w:rsid w:val="000F699A"/>
    <w:rsid w:val="000F7EC0"/>
    <w:rsid w:val="0010029E"/>
    <w:rsid w:val="00101D10"/>
    <w:rsid w:val="0010205E"/>
    <w:rsid w:val="00102C76"/>
    <w:rsid w:val="0010335C"/>
    <w:rsid w:val="00105E14"/>
    <w:rsid w:val="00105FA9"/>
    <w:rsid w:val="00106D3F"/>
    <w:rsid w:val="00107723"/>
    <w:rsid w:val="0010777B"/>
    <w:rsid w:val="00107C1E"/>
    <w:rsid w:val="00111E3A"/>
    <w:rsid w:val="00112912"/>
    <w:rsid w:val="001129B4"/>
    <w:rsid w:val="00112B4C"/>
    <w:rsid w:val="00112F96"/>
    <w:rsid w:val="00113432"/>
    <w:rsid w:val="0011507F"/>
    <w:rsid w:val="00115713"/>
    <w:rsid w:val="00115F00"/>
    <w:rsid w:val="001200FD"/>
    <w:rsid w:val="001204A4"/>
    <w:rsid w:val="001209E8"/>
    <w:rsid w:val="0012543E"/>
    <w:rsid w:val="0012648C"/>
    <w:rsid w:val="00131117"/>
    <w:rsid w:val="001323A2"/>
    <w:rsid w:val="001326FB"/>
    <w:rsid w:val="00133FDB"/>
    <w:rsid w:val="00134BEC"/>
    <w:rsid w:val="00136C70"/>
    <w:rsid w:val="00136DC9"/>
    <w:rsid w:val="00141EE8"/>
    <w:rsid w:val="001465C2"/>
    <w:rsid w:val="00150D3F"/>
    <w:rsid w:val="00153156"/>
    <w:rsid w:val="001548A3"/>
    <w:rsid w:val="00154B2D"/>
    <w:rsid w:val="00154C2D"/>
    <w:rsid w:val="00155CCB"/>
    <w:rsid w:val="00156484"/>
    <w:rsid w:val="00160302"/>
    <w:rsid w:val="001606C9"/>
    <w:rsid w:val="00160E6B"/>
    <w:rsid w:val="00160EA3"/>
    <w:rsid w:val="00161057"/>
    <w:rsid w:val="0016188E"/>
    <w:rsid w:val="001640A2"/>
    <w:rsid w:val="00165878"/>
    <w:rsid w:val="00165AEC"/>
    <w:rsid w:val="00165D3A"/>
    <w:rsid w:val="0017117B"/>
    <w:rsid w:val="0017181F"/>
    <w:rsid w:val="00171D08"/>
    <w:rsid w:val="00172349"/>
    <w:rsid w:val="00172C6B"/>
    <w:rsid w:val="001739ED"/>
    <w:rsid w:val="00173DC3"/>
    <w:rsid w:val="00174617"/>
    <w:rsid w:val="00177D14"/>
    <w:rsid w:val="0018050D"/>
    <w:rsid w:val="0018151F"/>
    <w:rsid w:val="00183D6D"/>
    <w:rsid w:val="001845FA"/>
    <w:rsid w:val="00184EC1"/>
    <w:rsid w:val="001922EB"/>
    <w:rsid w:val="00197157"/>
    <w:rsid w:val="00197C37"/>
    <w:rsid w:val="001A0E66"/>
    <w:rsid w:val="001A1337"/>
    <w:rsid w:val="001A3F82"/>
    <w:rsid w:val="001A5141"/>
    <w:rsid w:val="001A7445"/>
    <w:rsid w:val="001B029C"/>
    <w:rsid w:val="001B039C"/>
    <w:rsid w:val="001B0773"/>
    <w:rsid w:val="001B0BD6"/>
    <w:rsid w:val="001B0CA8"/>
    <w:rsid w:val="001B2F7C"/>
    <w:rsid w:val="001B3506"/>
    <w:rsid w:val="001C0F20"/>
    <w:rsid w:val="001C4107"/>
    <w:rsid w:val="001C427D"/>
    <w:rsid w:val="001C55EF"/>
    <w:rsid w:val="001C5D23"/>
    <w:rsid w:val="001D0CDA"/>
    <w:rsid w:val="001D102D"/>
    <w:rsid w:val="001D6D4B"/>
    <w:rsid w:val="001D724F"/>
    <w:rsid w:val="001D7E32"/>
    <w:rsid w:val="001E0BD6"/>
    <w:rsid w:val="001E1824"/>
    <w:rsid w:val="001E1BE0"/>
    <w:rsid w:val="001E2D84"/>
    <w:rsid w:val="001E3684"/>
    <w:rsid w:val="001E5D6D"/>
    <w:rsid w:val="001E6A31"/>
    <w:rsid w:val="001E7D4C"/>
    <w:rsid w:val="001F0CE4"/>
    <w:rsid w:val="001F26B7"/>
    <w:rsid w:val="001F2DA6"/>
    <w:rsid w:val="001F476C"/>
    <w:rsid w:val="001F5136"/>
    <w:rsid w:val="00204FE4"/>
    <w:rsid w:val="0020553E"/>
    <w:rsid w:val="00205960"/>
    <w:rsid w:val="00205DE5"/>
    <w:rsid w:val="00205F26"/>
    <w:rsid w:val="00207CCA"/>
    <w:rsid w:val="00210EF7"/>
    <w:rsid w:val="00211217"/>
    <w:rsid w:val="0021299D"/>
    <w:rsid w:val="0021373C"/>
    <w:rsid w:val="002143F4"/>
    <w:rsid w:val="00214EFD"/>
    <w:rsid w:val="00216BD4"/>
    <w:rsid w:val="0021781E"/>
    <w:rsid w:val="00222A2D"/>
    <w:rsid w:val="00223E0E"/>
    <w:rsid w:val="00224092"/>
    <w:rsid w:val="00224C16"/>
    <w:rsid w:val="00224DFC"/>
    <w:rsid w:val="00225030"/>
    <w:rsid w:val="00227057"/>
    <w:rsid w:val="0023356E"/>
    <w:rsid w:val="002408DA"/>
    <w:rsid w:val="00245EB1"/>
    <w:rsid w:val="00246112"/>
    <w:rsid w:val="00246F87"/>
    <w:rsid w:val="00250F19"/>
    <w:rsid w:val="0025316C"/>
    <w:rsid w:val="0025375B"/>
    <w:rsid w:val="00253B57"/>
    <w:rsid w:val="00255203"/>
    <w:rsid w:val="00255D8C"/>
    <w:rsid w:val="002602D0"/>
    <w:rsid w:val="00260E19"/>
    <w:rsid w:val="00261C8C"/>
    <w:rsid w:val="00263BA4"/>
    <w:rsid w:val="00263BAF"/>
    <w:rsid w:val="00265666"/>
    <w:rsid w:val="0026598B"/>
    <w:rsid w:val="00265F5A"/>
    <w:rsid w:val="002661C0"/>
    <w:rsid w:val="00267B5D"/>
    <w:rsid w:val="00270EF5"/>
    <w:rsid w:val="00272437"/>
    <w:rsid w:val="00275F67"/>
    <w:rsid w:val="002804C7"/>
    <w:rsid w:val="0028073C"/>
    <w:rsid w:val="00280993"/>
    <w:rsid w:val="00280A06"/>
    <w:rsid w:val="00282DDB"/>
    <w:rsid w:val="00282F83"/>
    <w:rsid w:val="00283150"/>
    <w:rsid w:val="00283291"/>
    <w:rsid w:val="00284B72"/>
    <w:rsid w:val="002862AE"/>
    <w:rsid w:val="0029205B"/>
    <w:rsid w:val="002926F0"/>
    <w:rsid w:val="00292C51"/>
    <w:rsid w:val="00292CE4"/>
    <w:rsid w:val="002967BF"/>
    <w:rsid w:val="002970DA"/>
    <w:rsid w:val="00297E60"/>
    <w:rsid w:val="002A1043"/>
    <w:rsid w:val="002A12FF"/>
    <w:rsid w:val="002A3B76"/>
    <w:rsid w:val="002A4D53"/>
    <w:rsid w:val="002A64F8"/>
    <w:rsid w:val="002A66A2"/>
    <w:rsid w:val="002A782F"/>
    <w:rsid w:val="002B25E1"/>
    <w:rsid w:val="002B37D8"/>
    <w:rsid w:val="002B3ACA"/>
    <w:rsid w:val="002B4F6D"/>
    <w:rsid w:val="002B6099"/>
    <w:rsid w:val="002C2673"/>
    <w:rsid w:val="002C38A4"/>
    <w:rsid w:val="002C4480"/>
    <w:rsid w:val="002C45D5"/>
    <w:rsid w:val="002C6562"/>
    <w:rsid w:val="002C6C7D"/>
    <w:rsid w:val="002C70D1"/>
    <w:rsid w:val="002C7C63"/>
    <w:rsid w:val="002D09ED"/>
    <w:rsid w:val="002D1B2C"/>
    <w:rsid w:val="002D34D8"/>
    <w:rsid w:val="002D3A38"/>
    <w:rsid w:val="002D3ADB"/>
    <w:rsid w:val="002D682D"/>
    <w:rsid w:val="002D6F5D"/>
    <w:rsid w:val="002E019F"/>
    <w:rsid w:val="002E0D32"/>
    <w:rsid w:val="002E16CB"/>
    <w:rsid w:val="002E2346"/>
    <w:rsid w:val="002E5041"/>
    <w:rsid w:val="002E648A"/>
    <w:rsid w:val="002E7922"/>
    <w:rsid w:val="002F0297"/>
    <w:rsid w:val="002F1645"/>
    <w:rsid w:val="002F2088"/>
    <w:rsid w:val="002F36F3"/>
    <w:rsid w:val="002F4091"/>
    <w:rsid w:val="002F70ED"/>
    <w:rsid w:val="00300346"/>
    <w:rsid w:val="003026CE"/>
    <w:rsid w:val="00302C46"/>
    <w:rsid w:val="00302CCC"/>
    <w:rsid w:val="003069D2"/>
    <w:rsid w:val="00306E09"/>
    <w:rsid w:val="00310415"/>
    <w:rsid w:val="00310F47"/>
    <w:rsid w:val="0031108D"/>
    <w:rsid w:val="0031242D"/>
    <w:rsid w:val="00312470"/>
    <w:rsid w:val="00312CB5"/>
    <w:rsid w:val="00314C30"/>
    <w:rsid w:val="00314F5D"/>
    <w:rsid w:val="00316108"/>
    <w:rsid w:val="00316F41"/>
    <w:rsid w:val="00317969"/>
    <w:rsid w:val="00317A04"/>
    <w:rsid w:val="00320830"/>
    <w:rsid w:val="00320F20"/>
    <w:rsid w:val="00321FA4"/>
    <w:rsid w:val="00323A66"/>
    <w:rsid w:val="00323DC3"/>
    <w:rsid w:val="00323EAA"/>
    <w:rsid w:val="003259DB"/>
    <w:rsid w:val="00330797"/>
    <w:rsid w:val="00330860"/>
    <w:rsid w:val="00332820"/>
    <w:rsid w:val="00332C29"/>
    <w:rsid w:val="00333838"/>
    <w:rsid w:val="00335421"/>
    <w:rsid w:val="00337D80"/>
    <w:rsid w:val="00340418"/>
    <w:rsid w:val="00340568"/>
    <w:rsid w:val="00341A9F"/>
    <w:rsid w:val="00341F7C"/>
    <w:rsid w:val="0034385D"/>
    <w:rsid w:val="00343FB2"/>
    <w:rsid w:val="0034451B"/>
    <w:rsid w:val="00347420"/>
    <w:rsid w:val="003546C5"/>
    <w:rsid w:val="003561F6"/>
    <w:rsid w:val="00356C3C"/>
    <w:rsid w:val="003579CB"/>
    <w:rsid w:val="00360844"/>
    <w:rsid w:val="00360F78"/>
    <w:rsid w:val="00361C6A"/>
    <w:rsid w:val="0036201B"/>
    <w:rsid w:val="0036244F"/>
    <w:rsid w:val="0036309F"/>
    <w:rsid w:val="00367BF2"/>
    <w:rsid w:val="00373307"/>
    <w:rsid w:val="00373967"/>
    <w:rsid w:val="003741EB"/>
    <w:rsid w:val="0037546D"/>
    <w:rsid w:val="00375740"/>
    <w:rsid w:val="00375CF5"/>
    <w:rsid w:val="00377756"/>
    <w:rsid w:val="00383BE3"/>
    <w:rsid w:val="00384753"/>
    <w:rsid w:val="0039030F"/>
    <w:rsid w:val="00390455"/>
    <w:rsid w:val="00393664"/>
    <w:rsid w:val="0039382D"/>
    <w:rsid w:val="003978A5"/>
    <w:rsid w:val="00397AA5"/>
    <w:rsid w:val="003A46B4"/>
    <w:rsid w:val="003A48CD"/>
    <w:rsid w:val="003A49A9"/>
    <w:rsid w:val="003A4A53"/>
    <w:rsid w:val="003B0007"/>
    <w:rsid w:val="003B0DA3"/>
    <w:rsid w:val="003B3587"/>
    <w:rsid w:val="003B3E3F"/>
    <w:rsid w:val="003B6476"/>
    <w:rsid w:val="003C1289"/>
    <w:rsid w:val="003C214D"/>
    <w:rsid w:val="003C6A16"/>
    <w:rsid w:val="003D0856"/>
    <w:rsid w:val="003D1751"/>
    <w:rsid w:val="003D1FEA"/>
    <w:rsid w:val="003D32A9"/>
    <w:rsid w:val="003D4E68"/>
    <w:rsid w:val="003D54F8"/>
    <w:rsid w:val="003D7F3F"/>
    <w:rsid w:val="003E04EB"/>
    <w:rsid w:val="003E2E20"/>
    <w:rsid w:val="003E5759"/>
    <w:rsid w:val="003E5826"/>
    <w:rsid w:val="003E6929"/>
    <w:rsid w:val="003E77C0"/>
    <w:rsid w:val="003F3A36"/>
    <w:rsid w:val="003F3CF6"/>
    <w:rsid w:val="003F55D3"/>
    <w:rsid w:val="003F5877"/>
    <w:rsid w:val="003F5A90"/>
    <w:rsid w:val="003F67EB"/>
    <w:rsid w:val="004008A1"/>
    <w:rsid w:val="00400AB7"/>
    <w:rsid w:val="004033A2"/>
    <w:rsid w:val="00404E97"/>
    <w:rsid w:val="0041060F"/>
    <w:rsid w:val="00411933"/>
    <w:rsid w:val="00412614"/>
    <w:rsid w:val="0041293F"/>
    <w:rsid w:val="00414B01"/>
    <w:rsid w:val="00414C1B"/>
    <w:rsid w:val="00414D88"/>
    <w:rsid w:val="004155C1"/>
    <w:rsid w:val="00415F8A"/>
    <w:rsid w:val="00423D46"/>
    <w:rsid w:val="00423E16"/>
    <w:rsid w:val="0042595B"/>
    <w:rsid w:val="00427F77"/>
    <w:rsid w:val="0043049C"/>
    <w:rsid w:val="0043628A"/>
    <w:rsid w:val="00436874"/>
    <w:rsid w:val="00440974"/>
    <w:rsid w:val="0044129E"/>
    <w:rsid w:val="004438CB"/>
    <w:rsid w:val="0044463E"/>
    <w:rsid w:val="00446D46"/>
    <w:rsid w:val="004471AA"/>
    <w:rsid w:val="00451E13"/>
    <w:rsid w:val="004522B3"/>
    <w:rsid w:val="004523E6"/>
    <w:rsid w:val="00452DBD"/>
    <w:rsid w:val="00453EF9"/>
    <w:rsid w:val="00456271"/>
    <w:rsid w:val="004568AB"/>
    <w:rsid w:val="00460B54"/>
    <w:rsid w:val="00461F38"/>
    <w:rsid w:val="00462476"/>
    <w:rsid w:val="00462A0E"/>
    <w:rsid w:val="00463379"/>
    <w:rsid w:val="00467AFE"/>
    <w:rsid w:val="004719EC"/>
    <w:rsid w:val="00471E0A"/>
    <w:rsid w:val="00474C25"/>
    <w:rsid w:val="00475BF5"/>
    <w:rsid w:val="00476686"/>
    <w:rsid w:val="004767D9"/>
    <w:rsid w:val="00477B92"/>
    <w:rsid w:val="0048122D"/>
    <w:rsid w:val="0048131B"/>
    <w:rsid w:val="00483C85"/>
    <w:rsid w:val="00483D92"/>
    <w:rsid w:val="004841C6"/>
    <w:rsid w:val="00485157"/>
    <w:rsid w:val="00485BDA"/>
    <w:rsid w:val="004901F6"/>
    <w:rsid w:val="0049154B"/>
    <w:rsid w:val="0049226F"/>
    <w:rsid w:val="00493B3D"/>
    <w:rsid w:val="004945C2"/>
    <w:rsid w:val="004958D4"/>
    <w:rsid w:val="004A0D11"/>
    <w:rsid w:val="004A2CC4"/>
    <w:rsid w:val="004A4048"/>
    <w:rsid w:val="004A45C6"/>
    <w:rsid w:val="004A6F9B"/>
    <w:rsid w:val="004A748B"/>
    <w:rsid w:val="004B05E5"/>
    <w:rsid w:val="004B1239"/>
    <w:rsid w:val="004B20CE"/>
    <w:rsid w:val="004B28C3"/>
    <w:rsid w:val="004B48F5"/>
    <w:rsid w:val="004B4C37"/>
    <w:rsid w:val="004B5909"/>
    <w:rsid w:val="004B6FE8"/>
    <w:rsid w:val="004B7420"/>
    <w:rsid w:val="004C3113"/>
    <w:rsid w:val="004C5790"/>
    <w:rsid w:val="004C6E2F"/>
    <w:rsid w:val="004D0B67"/>
    <w:rsid w:val="004D637A"/>
    <w:rsid w:val="004D6EBA"/>
    <w:rsid w:val="004D75AF"/>
    <w:rsid w:val="004E00AC"/>
    <w:rsid w:val="004E1978"/>
    <w:rsid w:val="004E38EF"/>
    <w:rsid w:val="004E4240"/>
    <w:rsid w:val="004E4E44"/>
    <w:rsid w:val="004F0F46"/>
    <w:rsid w:val="004F0FD8"/>
    <w:rsid w:val="004F10F3"/>
    <w:rsid w:val="004F2DEE"/>
    <w:rsid w:val="004F3D57"/>
    <w:rsid w:val="004F56F5"/>
    <w:rsid w:val="004F68EA"/>
    <w:rsid w:val="00500A8F"/>
    <w:rsid w:val="005014CD"/>
    <w:rsid w:val="0050201D"/>
    <w:rsid w:val="005026FC"/>
    <w:rsid w:val="005069B2"/>
    <w:rsid w:val="00506BAD"/>
    <w:rsid w:val="005100E6"/>
    <w:rsid w:val="0051017C"/>
    <w:rsid w:val="005105BF"/>
    <w:rsid w:val="005109F8"/>
    <w:rsid w:val="005116CC"/>
    <w:rsid w:val="00515B45"/>
    <w:rsid w:val="00516958"/>
    <w:rsid w:val="00517698"/>
    <w:rsid w:val="00517C06"/>
    <w:rsid w:val="00520754"/>
    <w:rsid w:val="0052201A"/>
    <w:rsid w:val="00523B4D"/>
    <w:rsid w:val="00523FA5"/>
    <w:rsid w:val="00526DFC"/>
    <w:rsid w:val="00527E26"/>
    <w:rsid w:val="00530C81"/>
    <w:rsid w:val="005345CC"/>
    <w:rsid w:val="0054312D"/>
    <w:rsid w:val="00544484"/>
    <w:rsid w:val="00544DF6"/>
    <w:rsid w:val="00544EE5"/>
    <w:rsid w:val="005469D3"/>
    <w:rsid w:val="00547797"/>
    <w:rsid w:val="00552F88"/>
    <w:rsid w:val="005557E5"/>
    <w:rsid w:val="00560DC3"/>
    <w:rsid w:val="005623E6"/>
    <w:rsid w:val="00563EC1"/>
    <w:rsid w:val="0056428E"/>
    <w:rsid w:val="00564E35"/>
    <w:rsid w:val="00566624"/>
    <w:rsid w:val="00572441"/>
    <w:rsid w:val="005737AC"/>
    <w:rsid w:val="005749C2"/>
    <w:rsid w:val="00575E89"/>
    <w:rsid w:val="005767FE"/>
    <w:rsid w:val="00577A7C"/>
    <w:rsid w:val="00577C63"/>
    <w:rsid w:val="00577EEF"/>
    <w:rsid w:val="0058247C"/>
    <w:rsid w:val="005829A7"/>
    <w:rsid w:val="005840F9"/>
    <w:rsid w:val="00585F35"/>
    <w:rsid w:val="00586A4B"/>
    <w:rsid w:val="00590AC8"/>
    <w:rsid w:val="00590ED8"/>
    <w:rsid w:val="00590F6E"/>
    <w:rsid w:val="00591835"/>
    <w:rsid w:val="0059462C"/>
    <w:rsid w:val="00597D0C"/>
    <w:rsid w:val="005A074A"/>
    <w:rsid w:val="005A0A81"/>
    <w:rsid w:val="005A0F19"/>
    <w:rsid w:val="005A152D"/>
    <w:rsid w:val="005A20D3"/>
    <w:rsid w:val="005A4434"/>
    <w:rsid w:val="005A548E"/>
    <w:rsid w:val="005B19B7"/>
    <w:rsid w:val="005B4390"/>
    <w:rsid w:val="005B719F"/>
    <w:rsid w:val="005B775E"/>
    <w:rsid w:val="005C45D4"/>
    <w:rsid w:val="005C50B2"/>
    <w:rsid w:val="005C5909"/>
    <w:rsid w:val="005C5EC4"/>
    <w:rsid w:val="005D0795"/>
    <w:rsid w:val="005D2E23"/>
    <w:rsid w:val="005D3284"/>
    <w:rsid w:val="005D401C"/>
    <w:rsid w:val="005D4E59"/>
    <w:rsid w:val="005D75AF"/>
    <w:rsid w:val="005D787C"/>
    <w:rsid w:val="005D7DAE"/>
    <w:rsid w:val="005E01BA"/>
    <w:rsid w:val="005E3CDF"/>
    <w:rsid w:val="005E5875"/>
    <w:rsid w:val="005E5D29"/>
    <w:rsid w:val="005E7ED6"/>
    <w:rsid w:val="005F278F"/>
    <w:rsid w:val="005F2CDB"/>
    <w:rsid w:val="005F659C"/>
    <w:rsid w:val="00600BC3"/>
    <w:rsid w:val="006024DC"/>
    <w:rsid w:val="00602C8E"/>
    <w:rsid w:val="00604872"/>
    <w:rsid w:val="00604DFD"/>
    <w:rsid w:val="00606283"/>
    <w:rsid w:val="00610434"/>
    <w:rsid w:val="00611242"/>
    <w:rsid w:val="006124F6"/>
    <w:rsid w:val="00612E8A"/>
    <w:rsid w:val="00613510"/>
    <w:rsid w:val="00613804"/>
    <w:rsid w:val="00614D7E"/>
    <w:rsid w:val="00615566"/>
    <w:rsid w:val="00616672"/>
    <w:rsid w:val="00617054"/>
    <w:rsid w:val="006178E7"/>
    <w:rsid w:val="006224F3"/>
    <w:rsid w:val="0062501F"/>
    <w:rsid w:val="00627F7C"/>
    <w:rsid w:val="00630703"/>
    <w:rsid w:val="00631C7B"/>
    <w:rsid w:val="0063685B"/>
    <w:rsid w:val="006402E7"/>
    <w:rsid w:val="00641746"/>
    <w:rsid w:val="006427FD"/>
    <w:rsid w:val="00642E8C"/>
    <w:rsid w:val="00643A54"/>
    <w:rsid w:val="00644141"/>
    <w:rsid w:val="006445E7"/>
    <w:rsid w:val="00645CE3"/>
    <w:rsid w:val="00646205"/>
    <w:rsid w:val="006521D1"/>
    <w:rsid w:val="00652523"/>
    <w:rsid w:val="00652866"/>
    <w:rsid w:val="00655113"/>
    <w:rsid w:val="00655C1E"/>
    <w:rsid w:val="00656078"/>
    <w:rsid w:val="00657403"/>
    <w:rsid w:val="0066099C"/>
    <w:rsid w:val="00660A9C"/>
    <w:rsid w:val="00660B5A"/>
    <w:rsid w:val="006629DD"/>
    <w:rsid w:val="00662A08"/>
    <w:rsid w:val="00665D4B"/>
    <w:rsid w:val="00665D98"/>
    <w:rsid w:val="00667839"/>
    <w:rsid w:val="00667ECB"/>
    <w:rsid w:val="00671114"/>
    <w:rsid w:val="00671F5E"/>
    <w:rsid w:val="00673434"/>
    <w:rsid w:val="00673C74"/>
    <w:rsid w:val="0067409F"/>
    <w:rsid w:val="0067485A"/>
    <w:rsid w:val="00675D67"/>
    <w:rsid w:val="00676712"/>
    <w:rsid w:val="0067684E"/>
    <w:rsid w:val="00681727"/>
    <w:rsid w:val="006823C9"/>
    <w:rsid w:val="006825B1"/>
    <w:rsid w:val="00683588"/>
    <w:rsid w:val="00684134"/>
    <w:rsid w:val="006843EA"/>
    <w:rsid w:val="00684608"/>
    <w:rsid w:val="00684AB2"/>
    <w:rsid w:val="006859A5"/>
    <w:rsid w:val="00687146"/>
    <w:rsid w:val="006879B2"/>
    <w:rsid w:val="0069155C"/>
    <w:rsid w:val="00691B15"/>
    <w:rsid w:val="006931A3"/>
    <w:rsid w:val="006935C9"/>
    <w:rsid w:val="006940F8"/>
    <w:rsid w:val="0069561C"/>
    <w:rsid w:val="00696193"/>
    <w:rsid w:val="00696B5E"/>
    <w:rsid w:val="00697A98"/>
    <w:rsid w:val="006A24B0"/>
    <w:rsid w:val="006A3B76"/>
    <w:rsid w:val="006A4913"/>
    <w:rsid w:val="006B2B3C"/>
    <w:rsid w:val="006B3D63"/>
    <w:rsid w:val="006B4CBF"/>
    <w:rsid w:val="006B59B9"/>
    <w:rsid w:val="006B7B3D"/>
    <w:rsid w:val="006C04FB"/>
    <w:rsid w:val="006C397E"/>
    <w:rsid w:val="006C3A94"/>
    <w:rsid w:val="006C3B34"/>
    <w:rsid w:val="006C4CB0"/>
    <w:rsid w:val="006C59F5"/>
    <w:rsid w:val="006C5EFF"/>
    <w:rsid w:val="006C6943"/>
    <w:rsid w:val="006C7C55"/>
    <w:rsid w:val="006D1CD8"/>
    <w:rsid w:val="006D1E92"/>
    <w:rsid w:val="006D4658"/>
    <w:rsid w:val="006D6251"/>
    <w:rsid w:val="006D7925"/>
    <w:rsid w:val="006D7EF5"/>
    <w:rsid w:val="006E0C07"/>
    <w:rsid w:val="006E38B7"/>
    <w:rsid w:val="006E60DE"/>
    <w:rsid w:val="006E67DB"/>
    <w:rsid w:val="006F2985"/>
    <w:rsid w:val="006F39D7"/>
    <w:rsid w:val="006F47BA"/>
    <w:rsid w:val="006F78D1"/>
    <w:rsid w:val="007005CA"/>
    <w:rsid w:val="00700B8F"/>
    <w:rsid w:val="00702FB6"/>
    <w:rsid w:val="00704065"/>
    <w:rsid w:val="00705635"/>
    <w:rsid w:val="00705F7D"/>
    <w:rsid w:val="00707BBA"/>
    <w:rsid w:val="00710148"/>
    <w:rsid w:val="0071109E"/>
    <w:rsid w:val="007123FE"/>
    <w:rsid w:val="00713003"/>
    <w:rsid w:val="00713856"/>
    <w:rsid w:val="007146DC"/>
    <w:rsid w:val="007155E1"/>
    <w:rsid w:val="0071597F"/>
    <w:rsid w:val="007163CA"/>
    <w:rsid w:val="00716D8D"/>
    <w:rsid w:val="00717ED5"/>
    <w:rsid w:val="007203CB"/>
    <w:rsid w:val="00722381"/>
    <w:rsid w:val="00725709"/>
    <w:rsid w:val="00727846"/>
    <w:rsid w:val="00727F9E"/>
    <w:rsid w:val="00731863"/>
    <w:rsid w:val="00735ECE"/>
    <w:rsid w:val="00736129"/>
    <w:rsid w:val="00736219"/>
    <w:rsid w:val="0073626C"/>
    <w:rsid w:val="00736A49"/>
    <w:rsid w:val="00737006"/>
    <w:rsid w:val="00737351"/>
    <w:rsid w:val="0074261F"/>
    <w:rsid w:val="00743115"/>
    <w:rsid w:val="007438E1"/>
    <w:rsid w:val="0074622D"/>
    <w:rsid w:val="00746B6D"/>
    <w:rsid w:val="0074746C"/>
    <w:rsid w:val="0075165B"/>
    <w:rsid w:val="00753A7F"/>
    <w:rsid w:val="00754270"/>
    <w:rsid w:val="00755178"/>
    <w:rsid w:val="00756185"/>
    <w:rsid w:val="00761BD9"/>
    <w:rsid w:val="00761E3E"/>
    <w:rsid w:val="00765710"/>
    <w:rsid w:val="00767A05"/>
    <w:rsid w:val="00767E7F"/>
    <w:rsid w:val="007732F1"/>
    <w:rsid w:val="00773A6C"/>
    <w:rsid w:val="00773A8B"/>
    <w:rsid w:val="00773AD3"/>
    <w:rsid w:val="00777B0B"/>
    <w:rsid w:val="00781C5F"/>
    <w:rsid w:val="00783B3F"/>
    <w:rsid w:val="00784F40"/>
    <w:rsid w:val="00785718"/>
    <w:rsid w:val="00785C20"/>
    <w:rsid w:val="0078659A"/>
    <w:rsid w:val="007866E7"/>
    <w:rsid w:val="00786BBF"/>
    <w:rsid w:val="0078723D"/>
    <w:rsid w:val="00790ED4"/>
    <w:rsid w:val="007912A2"/>
    <w:rsid w:val="00791AA6"/>
    <w:rsid w:val="00792AC3"/>
    <w:rsid w:val="007936B4"/>
    <w:rsid w:val="00794F41"/>
    <w:rsid w:val="00796250"/>
    <w:rsid w:val="00797A89"/>
    <w:rsid w:val="00797B7F"/>
    <w:rsid w:val="007A045B"/>
    <w:rsid w:val="007A12DB"/>
    <w:rsid w:val="007A233E"/>
    <w:rsid w:val="007A281C"/>
    <w:rsid w:val="007A3610"/>
    <w:rsid w:val="007A49EB"/>
    <w:rsid w:val="007A4CC5"/>
    <w:rsid w:val="007A5CC0"/>
    <w:rsid w:val="007A6ECF"/>
    <w:rsid w:val="007A7869"/>
    <w:rsid w:val="007A7C79"/>
    <w:rsid w:val="007B2074"/>
    <w:rsid w:val="007B37EF"/>
    <w:rsid w:val="007B4C74"/>
    <w:rsid w:val="007B5931"/>
    <w:rsid w:val="007B6782"/>
    <w:rsid w:val="007B7704"/>
    <w:rsid w:val="007B7E5E"/>
    <w:rsid w:val="007C2E53"/>
    <w:rsid w:val="007C6CE7"/>
    <w:rsid w:val="007D0E95"/>
    <w:rsid w:val="007D3550"/>
    <w:rsid w:val="007D4A35"/>
    <w:rsid w:val="007D4C62"/>
    <w:rsid w:val="007D7659"/>
    <w:rsid w:val="007E031F"/>
    <w:rsid w:val="007E2978"/>
    <w:rsid w:val="007E3F0C"/>
    <w:rsid w:val="007E6053"/>
    <w:rsid w:val="007E62CE"/>
    <w:rsid w:val="007F0363"/>
    <w:rsid w:val="007F1B93"/>
    <w:rsid w:val="007F408C"/>
    <w:rsid w:val="007F53DD"/>
    <w:rsid w:val="007F6340"/>
    <w:rsid w:val="007F663E"/>
    <w:rsid w:val="007F77EA"/>
    <w:rsid w:val="00802611"/>
    <w:rsid w:val="0080512D"/>
    <w:rsid w:val="0081108A"/>
    <w:rsid w:val="0081113A"/>
    <w:rsid w:val="00815913"/>
    <w:rsid w:val="00817901"/>
    <w:rsid w:val="0082357A"/>
    <w:rsid w:val="00823975"/>
    <w:rsid w:val="00823976"/>
    <w:rsid w:val="008252C7"/>
    <w:rsid w:val="00826FB5"/>
    <w:rsid w:val="008272B1"/>
    <w:rsid w:val="00827CB2"/>
    <w:rsid w:val="0083253F"/>
    <w:rsid w:val="0083317A"/>
    <w:rsid w:val="00833E2B"/>
    <w:rsid w:val="008358F9"/>
    <w:rsid w:val="008369FF"/>
    <w:rsid w:val="0083796C"/>
    <w:rsid w:val="008402A1"/>
    <w:rsid w:val="008411EC"/>
    <w:rsid w:val="00841FA1"/>
    <w:rsid w:val="00843D27"/>
    <w:rsid w:val="008473D0"/>
    <w:rsid w:val="00850234"/>
    <w:rsid w:val="00850DCC"/>
    <w:rsid w:val="008527EA"/>
    <w:rsid w:val="00854307"/>
    <w:rsid w:val="008553B5"/>
    <w:rsid w:val="008605A6"/>
    <w:rsid w:val="008606B3"/>
    <w:rsid w:val="00860BF4"/>
    <w:rsid w:val="00861188"/>
    <w:rsid w:val="0086235E"/>
    <w:rsid w:val="00863D85"/>
    <w:rsid w:val="0086454B"/>
    <w:rsid w:val="00864BA7"/>
    <w:rsid w:val="00867932"/>
    <w:rsid w:val="00867CB1"/>
    <w:rsid w:val="00867D32"/>
    <w:rsid w:val="00870B3A"/>
    <w:rsid w:val="00870E86"/>
    <w:rsid w:val="008716CF"/>
    <w:rsid w:val="00872FE3"/>
    <w:rsid w:val="00873D2A"/>
    <w:rsid w:val="008747E0"/>
    <w:rsid w:val="0087617A"/>
    <w:rsid w:val="00877AF0"/>
    <w:rsid w:val="0088061E"/>
    <w:rsid w:val="008807B3"/>
    <w:rsid w:val="008818C9"/>
    <w:rsid w:val="00885236"/>
    <w:rsid w:val="00885394"/>
    <w:rsid w:val="008870BD"/>
    <w:rsid w:val="00887851"/>
    <w:rsid w:val="008905BE"/>
    <w:rsid w:val="0089182C"/>
    <w:rsid w:val="008918C2"/>
    <w:rsid w:val="008920FB"/>
    <w:rsid w:val="0089221D"/>
    <w:rsid w:val="00893F18"/>
    <w:rsid w:val="008966C2"/>
    <w:rsid w:val="008A13DB"/>
    <w:rsid w:val="008A1D89"/>
    <w:rsid w:val="008A3559"/>
    <w:rsid w:val="008A3BFD"/>
    <w:rsid w:val="008A6EF8"/>
    <w:rsid w:val="008B1704"/>
    <w:rsid w:val="008B3818"/>
    <w:rsid w:val="008B4F9D"/>
    <w:rsid w:val="008B613F"/>
    <w:rsid w:val="008B6150"/>
    <w:rsid w:val="008B6711"/>
    <w:rsid w:val="008B6EC4"/>
    <w:rsid w:val="008C010C"/>
    <w:rsid w:val="008C0B94"/>
    <w:rsid w:val="008C362D"/>
    <w:rsid w:val="008C4A57"/>
    <w:rsid w:val="008C574A"/>
    <w:rsid w:val="008C58A0"/>
    <w:rsid w:val="008C5917"/>
    <w:rsid w:val="008C6907"/>
    <w:rsid w:val="008C6CAB"/>
    <w:rsid w:val="008C7B29"/>
    <w:rsid w:val="008D1858"/>
    <w:rsid w:val="008D5901"/>
    <w:rsid w:val="008D60F7"/>
    <w:rsid w:val="008D798B"/>
    <w:rsid w:val="008E3093"/>
    <w:rsid w:val="008E7476"/>
    <w:rsid w:val="008F0EF3"/>
    <w:rsid w:val="008F1531"/>
    <w:rsid w:val="008F2938"/>
    <w:rsid w:val="008F300A"/>
    <w:rsid w:val="008F666C"/>
    <w:rsid w:val="008F7D61"/>
    <w:rsid w:val="00904CB6"/>
    <w:rsid w:val="0090597E"/>
    <w:rsid w:val="0090728C"/>
    <w:rsid w:val="009119F3"/>
    <w:rsid w:val="009132EC"/>
    <w:rsid w:val="009143CF"/>
    <w:rsid w:val="009150F8"/>
    <w:rsid w:val="009154D7"/>
    <w:rsid w:val="0091619C"/>
    <w:rsid w:val="00916671"/>
    <w:rsid w:val="009275E2"/>
    <w:rsid w:val="009307B5"/>
    <w:rsid w:val="009307B9"/>
    <w:rsid w:val="009316B1"/>
    <w:rsid w:val="00931C67"/>
    <w:rsid w:val="00941E16"/>
    <w:rsid w:val="00942027"/>
    <w:rsid w:val="00944D75"/>
    <w:rsid w:val="009455BE"/>
    <w:rsid w:val="00947ACC"/>
    <w:rsid w:val="0095069F"/>
    <w:rsid w:val="0095259B"/>
    <w:rsid w:val="00952B9E"/>
    <w:rsid w:val="0095466F"/>
    <w:rsid w:val="00955032"/>
    <w:rsid w:val="00963053"/>
    <w:rsid w:val="00963556"/>
    <w:rsid w:val="00963DD4"/>
    <w:rsid w:val="00964F1A"/>
    <w:rsid w:val="00966040"/>
    <w:rsid w:val="009665A7"/>
    <w:rsid w:val="00970D59"/>
    <w:rsid w:val="00971EC1"/>
    <w:rsid w:val="00971F35"/>
    <w:rsid w:val="009747FE"/>
    <w:rsid w:val="009767DE"/>
    <w:rsid w:val="00977475"/>
    <w:rsid w:val="0097796C"/>
    <w:rsid w:val="00980E93"/>
    <w:rsid w:val="00984B08"/>
    <w:rsid w:val="009856F1"/>
    <w:rsid w:val="00985A6D"/>
    <w:rsid w:val="0099050F"/>
    <w:rsid w:val="00992A06"/>
    <w:rsid w:val="00993739"/>
    <w:rsid w:val="009937A3"/>
    <w:rsid w:val="009974AE"/>
    <w:rsid w:val="009A0AA3"/>
    <w:rsid w:val="009A360F"/>
    <w:rsid w:val="009A4C04"/>
    <w:rsid w:val="009A7662"/>
    <w:rsid w:val="009B4098"/>
    <w:rsid w:val="009B4571"/>
    <w:rsid w:val="009B5914"/>
    <w:rsid w:val="009C0DF8"/>
    <w:rsid w:val="009C0F7A"/>
    <w:rsid w:val="009C200F"/>
    <w:rsid w:val="009C7016"/>
    <w:rsid w:val="009C7A7A"/>
    <w:rsid w:val="009D02AC"/>
    <w:rsid w:val="009D3C08"/>
    <w:rsid w:val="009D540B"/>
    <w:rsid w:val="009D6E26"/>
    <w:rsid w:val="009D7938"/>
    <w:rsid w:val="009D7ACA"/>
    <w:rsid w:val="009D7FCB"/>
    <w:rsid w:val="009E0CB7"/>
    <w:rsid w:val="009E1356"/>
    <w:rsid w:val="009E1F7E"/>
    <w:rsid w:val="009E3FEE"/>
    <w:rsid w:val="009E4998"/>
    <w:rsid w:val="009E4B95"/>
    <w:rsid w:val="009F4339"/>
    <w:rsid w:val="009F4FE1"/>
    <w:rsid w:val="009F5A40"/>
    <w:rsid w:val="009F5D08"/>
    <w:rsid w:val="009F669C"/>
    <w:rsid w:val="009F69B0"/>
    <w:rsid w:val="009F7ADB"/>
    <w:rsid w:val="009F7D72"/>
    <w:rsid w:val="00A002EF"/>
    <w:rsid w:val="00A00BF8"/>
    <w:rsid w:val="00A01363"/>
    <w:rsid w:val="00A0152D"/>
    <w:rsid w:val="00A01B78"/>
    <w:rsid w:val="00A01F09"/>
    <w:rsid w:val="00A02C77"/>
    <w:rsid w:val="00A047DB"/>
    <w:rsid w:val="00A052FA"/>
    <w:rsid w:val="00A05C30"/>
    <w:rsid w:val="00A0673E"/>
    <w:rsid w:val="00A079DC"/>
    <w:rsid w:val="00A11523"/>
    <w:rsid w:val="00A12396"/>
    <w:rsid w:val="00A1375B"/>
    <w:rsid w:val="00A145C5"/>
    <w:rsid w:val="00A2052C"/>
    <w:rsid w:val="00A20802"/>
    <w:rsid w:val="00A20CCC"/>
    <w:rsid w:val="00A222EA"/>
    <w:rsid w:val="00A2501F"/>
    <w:rsid w:val="00A258A8"/>
    <w:rsid w:val="00A26609"/>
    <w:rsid w:val="00A31A5C"/>
    <w:rsid w:val="00A32290"/>
    <w:rsid w:val="00A3420B"/>
    <w:rsid w:val="00A34F19"/>
    <w:rsid w:val="00A400B6"/>
    <w:rsid w:val="00A40E28"/>
    <w:rsid w:val="00A41118"/>
    <w:rsid w:val="00A41C81"/>
    <w:rsid w:val="00A438DA"/>
    <w:rsid w:val="00A43F24"/>
    <w:rsid w:val="00A5083D"/>
    <w:rsid w:val="00A53400"/>
    <w:rsid w:val="00A556AD"/>
    <w:rsid w:val="00A564AF"/>
    <w:rsid w:val="00A57410"/>
    <w:rsid w:val="00A57601"/>
    <w:rsid w:val="00A633BB"/>
    <w:rsid w:val="00A6462A"/>
    <w:rsid w:val="00A64AB1"/>
    <w:rsid w:val="00A64E09"/>
    <w:rsid w:val="00A71C1F"/>
    <w:rsid w:val="00A76218"/>
    <w:rsid w:val="00A7629D"/>
    <w:rsid w:val="00A77344"/>
    <w:rsid w:val="00A77CB4"/>
    <w:rsid w:val="00A808A4"/>
    <w:rsid w:val="00A81A86"/>
    <w:rsid w:val="00A83B1E"/>
    <w:rsid w:val="00A83F9C"/>
    <w:rsid w:val="00A86B7A"/>
    <w:rsid w:val="00A879AB"/>
    <w:rsid w:val="00A91F88"/>
    <w:rsid w:val="00A932C6"/>
    <w:rsid w:val="00A96AD5"/>
    <w:rsid w:val="00AA0739"/>
    <w:rsid w:val="00AA0F30"/>
    <w:rsid w:val="00AA3C74"/>
    <w:rsid w:val="00AA5117"/>
    <w:rsid w:val="00AA5BD0"/>
    <w:rsid w:val="00AA676D"/>
    <w:rsid w:val="00AB10FB"/>
    <w:rsid w:val="00AB1B1F"/>
    <w:rsid w:val="00AB2320"/>
    <w:rsid w:val="00AB3AA4"/>
    <w:rsid w:val="00AB408B"/>
    <w:rsid w:val="00AB40F5"/>
    <w:rsid w:val="00AB45C2"/>
    <w:rsid w:val="00AB4E62"/>
    <w:rsid w:val="00AC156F"/>
    <w:rsid w:val="00AC4DDF"/>
    <w:rsid w:val="00AC5D32"/>
    <w:rsid w:val="00AC7230"/>
    <w:rsid w:val="00AD2D73"/>
    <w:rsid w:val="00AD3886"/>
    <w:rsid w:val="00AD3F16"/>
    <w:rsid w:val="00AD43E6"/>
    <w:rsid w:val="00AD4FF8"/>
    <w:rsid w:val="00AD5922"/>
    <w:rsid w:val="00AE0292"/>
    <w:rsid w:val="00AE087A"/>
    <w:rsid w:val="00AE1544"/>
    <w:rsid w:val="00AE15FA"/>
    <w:rsid w:val="00AE21D6"/>
    <w:rsid w:val="00AE24A8"/>
    <w:rsid w:val="00AE276A"/>
    <w:rsid w:val="00AE389D"/>
    <w:rsid w:val="00AE41FD"/>
    <w:rsid w:val="00AF017C"/>
    <w:rsid w:val="00AF1205"/>
    <w:rsid w:val="00AF17AD"/>
    <w:rsid w:val="00AF1EDB"/>
    <w:rsid w:val="00AF2109"/>
    <w:rsid w:val="00AF2226"/>
    <w:rsid w:val="00AF22A0"/>
    <w:rsid w:val="00AF27B3"/>
    <w:rsid w:val="00AF28C1"/>
    <w:rsid w:val="00AF6DFE"/>
    <w:rsid w:val="00AF7E62"/>
    <w:rsid w:val="00B00943"/>
    <w:rsid w:val="00B06EE1"/>
    <w:rsid w:val="00B06EE9"/>
    <w:rsid w:val="00B07F91"/>
    <w:rsid w:val="00B10EAF"/>
    <w:rsid w:val="00B1159F"/>
    <w:rsid w:val="00B1210E"/>
    <w:rsid w:val="00B12286"/>
    <w:rsid w:val="00B170A4"/>
    <w:rsid w:val="00B202AC"/>
    <w:rsid w:val="00B20AE7"/>
    <w:rsid w:val="00B20D5F"/>
    <w:rsid w:val="00B21E74"/>
    <w:rsid w:val="00B22F92"/>
    <w:rsid w:val="00B243B6"/>
    <w:rsid w:val="00B27571"/>
    <w:rsid w:val="00B27751"/>
    <w:rsid w:val="00B301D5"/>
    <w:rsid w:val="00B31186"/>
    <w:rsid w:val="00B335B9"/>
    <w:rsid w:val="00B33C49"/>
    <w:rsid w:val="00B3419A"/>
    <w:rsid w:val="00B373F9"/>
    <w:rsid w:val="00B42198"/>
    <w:rsid w:val="00B42405"/>
    <w:rsid w:val="00B43942"/>
    <w:rsid w:val="00B439C5"/>
    <w:rsid w:val="00B45781"/>
    <w:rsid w:val="00B50E24"/>
    <w:rsid w:val="00B5161D"/>
    <w:rsid w:val="00B53816"/>
    <w:rsid w:val="00B54451"/>
    <w:rsid w:val="00B56920"/>
    <w:rsid w:val="00B6470D"/>
    <w:rsid w:val="00B64D04"/>
    <w:rsid w:val="00B650AE"/>
    <w:rsid w:val="00B66928"/>
    <w:rsid w:val="00B67788"/>
    <w:rsid w:val="00B70E1B"/>
    <w:rsid w:val="00B7119B"/>
    <w:rsid w:val="00B769AA"/>
    <w:rsid w:val="00B84A18"/>
    <w:rsid w:val="00B903D7"/>
    <w:rsid w:val="00B92948"/>
    <w:rsid w:val="00B9390E"/>
    <w:rsid w:val="00B945D3"/>
    <w:rsid w:val="00B95CE6"/>
    <w:rsid w:val="00B95E51"/>
    <w:rsid w:val="00B96FAC"/>
    <w:rsid w:val="00B97CA5"/>
    <w:rsid w:val="00BA302A"/>
    <w:rsid w:val="00BA3CC4"/>
    <w:rsid w:val="00BA6C65"/>
    <w:rsid w:val="00BA77A9"/>
    <w:rsid w:val="00BA7C59"/>
    <w:rsid w:val="00BB08B7"/>
    <w:rsid w:val="00BB2699"/>
    <w:rsid w:val="00BB35FF"/>
    <w:rsid w:val="00BB40D6"/>
    <w:rsid w:val="00BB4513"/>
    <w:rsid w:val="00BB453C"/>
    <w:rsid w:val="00BB56ED"/>
    <w:rsid w:val="00BB5FFF"/>
    <w:rsid w:val="00BB6A9A"/>
    <w:rsid w:val="00BB7703"/>
    <w:rsid w:val="00BC12A0"/>
    <w:rsid w:val="00BC43F1"/>
    <w:rsid w:val="00BC4EE6"/>
    <w:rsid w:val="00BC5732"/>
    <w:rsid w:val="00BC6B07"/>
    <w:rsid w:val="00BD0D32"/>
    <w:rsid w:val="00BD3347"/>
    <w:rsid w:val="00BD3358"/>
    <w:rsid w:val="00BD4DBB"/>
    <w:rsid w:val="00BD5F0F"/>
    <w:rsid w:val="00BD70C0"/>
    <w:rsid w:val="00BE3484"/>
    <w:rsid w:val="00BE5DD0"/>
    <w:rsid w:val="00BF0390"/>
    <w:rsid w:val="00BF37B2"/>
    <w:rsid w:val="00BF4A69"/>
    <w:rsid w:val="00BF4BA5"/>
    <w:rsid w:val="00BF4CE6"/>
    <w:rsid w:val="00BF63BB"/>
    <w:rsid w:val="00BF7475"/>
    <w:rsid w:val="00BF7E82"/>
    <w:rsid w:val="00C009FA"/>
    <w:rsid w:val="00C054A8"/>
    <w:rsid w:val="00C0578C"/>
    <w:rsid w:val="00C05DAE"/>
    <w:rsid w:val="00C14915"/>
    <w:rsid w:val="00C159E7"/>
    <w:rsid w:val="00C15A76"/>
    <w:rsid w:val="00C168B2"/>
    <w:rsid w:val="00C17BDB"/>
    <w:rsid w:val="00C20061"/>
    <w:rsid w:val="00C23D95"/>
    <w:rsid w:val="00C25294"/>
    <w:rsid w:val="00C25727"/>
    <w:rsid w:val="00C27B75"/>
    <w:rsid w:val="00C3118B"/>
    <w:rsid w:val="00C32BA1"/>
    <w:rsid w:val="00C3319C"/>
    <w:rsid w:val="00C34593"/>
    <w:rsid w:val="00C366E4"/>
    <w:rsid w:val="00C3787F"/>
    <w:rsid w:val="00C405EB"/>
    <w:rsid w:val="00C406EA"/>
    <w:rsid w:val="00C40B1D"/>
    <w:rsid w:val="00C40E35"/>
    <w:rsid w:val="00C4280C"/>
    <w:rsid w:val="00C43BD6"/>
    <w:rsid w:val="00C47571"/>
    <w:rsid w:val="00C53F96"/>
    <w:rsid w:val="00C56EDB"/>
    <w:rsid w:val="00C57230"/>
    <w:rsid w:val="00C607DB"/>
    <w:rsid w:val="00C60E7A"/>
    <w:rsid w:val="00C62979"/>
    <w:rsid w:val="00C6371E"/>
    <w:rsid w:val="00C6585C"/>
    <w:rsid w:val="00C66A71"/>
    <w:rsid w:val="00C70DB8"/>
    <w:rsid w:val="00C7178F"/>
    <w:rsid w:val="00C725DD"/>
    <w:rsid w:val="00C73812"/>
    <w:rsid w:val="00C73D29"/>
    <w:rsid w:val="00C741C7"/>
    <w:rsid w:val="00C74C4E"/>
    <w:rsid w:val="00C74E9D"/>
    <w:rsid w:val="00C756B9"/>
    <w:rsid w:val="00C81699"/>
    <w:rsid w:val="00C82CA8"/>
    <w:rsid w:val="00C8352D"/>
    <w:rsid w:val="00C85A32"/>
    <w:rsid w:val="00C862D9"/>
    <w:rsid w:val="00C87158"/>
    <w:rsid w:val="00C87357"/>
    <w:rsid w:val="00C903C6"/>
    <w:rsid w:val="00C90476"/>
    <w:rsid w:val="00C90593"/>
    <w:rsid w:val="00C93D05"/>
    <w:rsid w:val="00C942EA"/>
    <w:rsid w:val="00C94567"/>
    <w:rsid w:val="00CA0027"/>
    <w:rsid w:val="00CA15C1"/>
    <w:rsid w:val="00CA2FD7"/>
    <w:rsid w:val="00CA668E"/>
    <w:rsid w:val="00CA689E"/>
    <w:rsid w:val="00CA7657"/>
    <w:rsid w:val="00CB1643"/>
    <w:rsid w:val="00CB177D"/>
    <w:rsid w:val="00CB382F"/>
    <w:rsid w:val="00CB3A13"/>
    <w:rsid w:val="00CC0BBF"/>
    <w:rsid w:val="00CC14AC"/>
    <w:rsid w:val="00CC237A"/>
    <w:rsid w:val="00CC2402"/>
    <w:rsid w:val="00CC2B6F"/>
    <w:rsid w:val="00CC735F"/>
    <w:rsid w:val="00CD0A29"/>
    <w:rsid w:val="00CD1378"/>
    <w:rsid w:val="00CD152A"/>
    <w:rsid w:val="00CD1704"/>
    <w:rsid w:val="00CD25C7"/>
    <w:rsid w:val="00CD2635"/>
    <w:rsid w:val="00CD3AD8"/>
    <w:rsid w:val="00CD561A"/>
    <w:rsid w:val="00CE158F"/>
    <w:rsid w:val="00CE2176"/>
    <w:rsid w:val="00CE251A"/>
    <w:rsid w:val="00CE2EB4"/>
    <w:rsid w:val="00CE74F2"/>
    <w:rsid w:val="00CE79C3"/>
    <w:rsid w:val="00CF097E"/>
    <w:rsid w:val="00CF2C8F"/>
    <w:rsid w:val="00CF3804"/>
    <w:rsid w:val="00CF5CB6"/>
    <w:rsid w:val="00CF64D4"/>
    <w:rsid w:val="00D03A6D"/>
    <w:rsid w:val="00D05BD7"/>
    <w:rsid w:val="00D06A90"/>
    <w:rsid w:val="00D0722C"/>
    <w:rsid w:val="00D07B2E"/>
    <w:rsid w:val="00D1116B"/>
    <w:rsid w:val="00D13BCF"/>
    <w:rsid w:val="00D13FCF"/>
    <w:rsid w:val="00D151F8"/>
    <w:rsid w:val="00D15C56"/>
    <w:rsid w:val="00D17A36"/>
    <w:rsid w:val="00D20C20"/>
    <w:rsid w:val="00D21864"/>
    <w:rsid w:val="00D24053"/>
    <w:rsid w:val="00D241F6"/>
    <w:rsid w:val="00D26254"/>
    <w:rsid w:val="00D265CC"/>
    <w:rsid w:val="00D272B8"/>
    <w:rsid w:val="00D27F60"/>
    <w:rsid w:val="00D30295"/>
    <w:rsid w:val="00D31950"/>
    <w:rsid w:val="00D34290"/>
    <w:rsid w:val="00D34E88"/>
    <w:rsid w:val="00D428EC"/>
    <w:rsid w:val="00D42F35"/>
    <w:rsid w:val="00D43BDB"/>
    <w:rsid w:val="00D50119"/>
    <w:rsid w:val="00D513C4"/>
    <w:rsid w:val="00D523C6"/>
    <w:rsid w:val="00D5342D"/>
    <w:rsid w:val="00D53890"/>
    <w:rsid w:val="00D5592F"/>
    <w:rsid w:val="00D57227"/>
    <w:rsid w:val="00D57C2E"/>
    <w:rsid w:val="00D61F30"/>
    <w:rsid w:val="00D62036"/>
    <w:rsid w:val="00D63391"/>
    <w:rsid w:val="00D63B2D"/>
    <w:rsid w:val="00D64A11"/>
    <w:rsid w:val="00D64DFD"/>
    <w:rsid w:val="00D65173"/>
    <w:rsid w:val="00D65AE7"/>
    <w:rsid w:val="00D769C4"/>
    <w:rsid w:val="00D80AF1"/>
    <w:rsid w:val="00D81BB4"/>
    <w:rsid w:val="00D82C17"/>
    <w:rsid w:val="00D83450"/>
    <w:rsid w:val="00D836F6"/>
    <w:rsid w:val="00D85D00"/>
    <w:rsid w:val="00D863B6"/>
    <w:rsid w:val="00D86AD6"/>
    <w:rsid w:val="00D8715C"/>
    <w:rsid w:val="00D8777D"/>
    <w:rsid w:val="00D909DC"/>
    <w:rsid w:val="00D9145B"/>
    <w:rsid w:val="00D94DE5"/>
    <w:rsid w:val="00D952B4"/>
    <w:rsid w:val="00DA17F4"/>
    <w:rsid w:val="00DA1900"/>
    <w:rsid w:val="00DA2649"/>
    <w:rsid w:val="00DA2DC9"/>
    <w:rsid w:val="00DA2E7A"/>
    <w:rsid w:val="00DA53C6"/>
    <w:rsid w:val="00DA6290"/>
    <w:rsid w:val="00DA6C5D"/>
    <w:rsid w:val="00DB0AA1"/>
    <w:rsid w:val="00DB1B9E"/>
    <w:rsid w:val="00DB1E55"/>
    <w:rsid w:val="00DB2A3B"/>
    <w:rsid w:val="00DB45FF"/>
    <w:rsid w:val="00DB7905"/>
    <w:rsid w:val="00DB7E81"/>
    <w:rsid w:val="00DC006A"/>
    <w:rsid w:val="00DC0196"/>
    <w:rsid w:val="00DC04E4"/>
    <w:rsid w:val="00DC24E2"/>
    <w:rsid w:val="00DC2B2C"/>
    <w:rsid w:val="00DC40B5"/>
    <w:rsid w:val="00DC52FB"/>
    <w:rsid w:val="00DC5E7C"/>
    <w:rsid w:val="00DC717A"/>
    <w:rsid w:val="00DD001A"/>
    <w:rsid w:val="00DD160D"/>
    <w:rsid w:val="00DD2899"/>
    <w:rsid w:val="00DD4053"/>
    <w:rsid w:val="00DD6126"/>
    <w:rsid w:val="00DD649E"/>
    <w:rsid w:val="00DD6FEF"/>
    <w:rsid w:val="00DE0849"/>
    <w:rsid w:val="00DE10DE"/>
    <w:rsid w:val="00DE12D3"/>
    <w:rsid w:val="00DE587F"/>
    <w:rsid w:val="00DE5E13"/>
    <w:rsid w:val="00DE65A3"/>
    <w:rsid w:val="00DE6660"/>
    <w:rsid w:val="00DF21C3"/>
    <w:rsid w:val="00DF2701"/>
    <w:rsid w:val="00DF2C87"/>
    <w:rsid w:val="00DF449B"/>
    <w:rsid w:val="00DF54FD"/>
    <w:rsid w:val="00DF5661"/>
    <w:rsid w:val="00DF60E6"/>
    <w:rsid w:val="00DF7207"/>
    <w:rsid w:val="00DF74C7"/>
    <w:rsid w:val="00E00379"/>
    <w:rsid w:val="00E006C7"/>
    <w:rsid w:val="00E00E28"/>
    <w:rsid w:val="00E01783"/>
    <w:rsid w:val="00E01C9D"/>
    <w:rsid w:val="00E0474A"/>
    <w:rsid w:val="00E04C7F"/>
    <w:rsid w:val="00E04FEF"/>
    <w:rsid w:val="00E0609B"/>
    <w:rsid w:val="00E1132D"/>
    <w:rsid w:val="00E12F26"/>
    <w:rsid w:val="00E134E7"/>
    <w:rsid w:val="00E20781"/>
    <w:rsid w:val="00E21BBB"/>
    <w:rsid w:val="00E22C50"/>
    <w:rsid w:val="00E25A25"/>
    <w:rsid w:val="00E25AF7"/>
    <w:rsid w:val="00E272AE"/>
    <w:rsid w:val="00E275DF"/>
    <w:rsid w:val="00E302B3"/>
    <w:rsid w:val="00E31090"/>
    <w:rsid w:val="00E323A1"/>
    <w:rsid w:val="00E34498"/>
    <w:rsid w:val="00E37071"/>
    <w:rsid w:val="00E37367"/>
    <w:rsid w:val="00E37D98"/>
    <w:rsid w:val="00E42378"/>
    <w:rsid w:val="00E4421B"/>
    <w:rsid w:val="00E467C9"/>
    <w:rsid w:val="00E51AF1"/>
    <w:rsid w:val="00E52DF4"/>
    <w:rsid w:val="00E53ABF"/>
    <w:rsid w:val="00E53EBB"/>
    <w:rsid w:val="00E5529A"/>
    <w:rsid w:val="00E57AAF"/>
    <w:rsid w:val="00E60079"/>
    <w:rsid w:val="00E62B69"/>
    <w:rsid w:val="00E632CF"/>
    <w:rsid w:val="00E63AEE"/>
    <w:rsid w:val="00E70818"/>
    <w:rsid w:val="00E70979"/>
    <w:rsid w:val="00E714C9"/>
    <w:rsid w:val="00E71EAB"/>
    <w:rsid w:val="00E737F5"/>
    <w:rsid w:val="00E73D27"/>
    <w:rsid w:val="00E76704"/>
    <w:rsid w:val="00E816A7"/>
    <w:rsid w:val="00E81E6D"/>
    <w:rsid w:val="00E8499B"/>
    <w:rsid w:val="00E8624F"/>
    <w:rsid w:val="00E86817"/>
    <w:rsid w:val="00E8731F"/>
    <w:rsid w:val="00E8775B"/>
    <w:rsid w:val="00E94FF8"/>
    <w:rsid w:val="00E95F4A"/>
    <w:rsid w:val="00EA15B8"/>
    <w:rsid w:val="00EA1CCA"/>
    <w:rsid w:val="00EB22A9"/>
    <w:rsid w:val="00EB2707"/>
    <w:rsid w:val="00EB2AC9"/>
    <w:rsid w:val="00EB3C17"/>
    <w:rsid w:val="00EB6518"/>
    <w:rsid w:val="00EB654D"/>
    <w:rsid w:val="00EC083F"/>
    <w:rsid w:val="00EC0C66"/>
    <w:rsid w:val="00EC0D43"/>
    <w:rsid w:val="00EC4D28"/>
    <w:rsid w:val="00EC79F4"/>
    <w:rsid w:val="00ED013C"/>
    <w:rsid w:val="00ED092D"/>
    <w:rsid w:val="00ED0FFA"/>
    <w:rsid w:val="00ED167E"/>
    <w:rsid w:val="00ED49D8"/>
    <w:rsid w:val="00ED5387"/>
    <w:rsid w:val="00ED5449"/>
    <w:rsid w:val="00EE1553"/>
    <w:rsid w:val="00EE19AE"/>
    <w:rsid w:val="00EE3ABC"/>
    <w:rsid w:val="00EE52F2"/>
    <w:rsid w:val="00EE7D3F"/>
    <w:rsid w:val="00EF24CE"/>
    <w:rsid w:val="00EF29EA"/>
    <w:rsid w:val="00EF2E97"/>
    <w:rsid w:val="00EF3795"/>
    <w:rsid w:val="00EF3FC8"/>
    <w:rsid w:val="00EF4F60"/>
    <w:rsid w:val="00EF7196"/>
    <w:rsid w:val="00EF74F1"/>
    <w:rsid w:val="00EF7898"/>
    <w:rsid w:val="00F00C93"/>
    <w:rsid w:val="00F0106D"/>
    <w:rsid w:val="00F01E6A"/>
    <w:rsid w:val="00F04C46"/>
    <w:rsid w:val="00F05673"/>
    <w:rsid w:val="00F06594"/>
    <w:rsid w:val="00F06917"/>
    <w:rsid w:val="00F07217"/>
    <w:rsid w:val="00F10DD0"/>
    <w:rsid w:val="00F10E2D"/>
    <w:rsid w:val="00F13954"/>
    <w:rsid w:val="00F143A7"/>
    <w:rsid w:val="00F14859"/>
    <w:rsid w:val="00F16F18"/>
    <w:rsid w:val="00F20DED"/>
    <w:rsid w:val="00F259D8"/>
    <w:rsid w:val="00F25AE6"/>
    <w:rsid w:val="00F25E3A"/>
    <w:rsid w:val="00F269FC"/>
    <w:rsid w:val="00F27B72"/>
    <w:rsid w:val="00F27CAD"/>
    <w:rsid w:val="00F300AF"/>
    <w:rsid w:val="00F31DF4"/>
    <w:rsid w:val="00F3259A"/>
    <w:rsid w:val="00F3376A"/>
    <w:rsid w:val="00F373A1"/>
    <w:rsid w:val="00F42442"/>
    <w:rsid w:val="00F42BC4"/>
    <w:rsid w:val="00F44E49"/>
    <w:rsid w:val="00F452AB"/>
    <w:rsid w:val="00F46030"/>
    <w:rsid w:val="00F47A83"/>
    <w:rsid w:val="00F50D80"/>
    <w:rsid w:val="00F51AC2"/>
    <w:rsid w:val="00F51D17"/>
    <w:rsid w:val="00F53035"/>
    <w:rsid w:val="00F53BC6"/>
    <w:rsid w:val="00F55A34"/>
    <w:rsid w:val="00F564A9"/>
    <w:rsid w:val="00F5741D"/>
    <w:rsid w:val="00F5797A"/>
    <w:rsid w:val="00F620D0"/>
    <w:rsid w:val="00F63066"/>
    <w:rsid w:val="00F6393A"/>
    <w:rsid w:val="00F64052"/>
    <w:rsid w:val="00F64CF2"/>
    <w:rsid w:val="00F6650D"/>
    <w:rsid w:val="00F6685E"/>
    <w:rsid w:val="00F67488"/>
    <w:rsid w:val="00F72360"/>
    <w:rsid w:val="00F724FD"/>
    <w:rsid w:val="00F7279F"/>
    <w:rsid w:val="00F74B68"/>
    <w:rsid w:val="00F74D4F"/>
    <w:rsid w:val="00F74DB6"/>
    <w:rsid w:val="00F76EB0"/>
    <w:rsid w:val="00F82408"/>
    <w:rsid w:val="00F83B8D"/>
    <w:rsid w:val="00F8639E"/>
    <w:rsid w:val="00F90BF1"/>
    <w:rsid w:val="00F9346C"/>
    <w:rsid w:val="00F9506B"/>
    <w:rsid w:val="00F96118"/>
    <w:rsid w:val="00F96317"/>
    <w:rsid w:val="00F97CB3"/>
    <w:rsid w:val="00FA06A0"/>
    <w:rsid w:val="00FA177E"/>
    <w:rsid w:val="00FA1898"/>
    <w:rsid w:val="00FA28A6"/>
    <w:rsid w:val="00FA3748"/>
    <w:rsid w:val="00FA4382"/>
    <w:rsid w:val="00FA529B"/>
    <w:rsid w:val="00FA5413"/>
    <w:rsid w:val="00FA5C7B"/>
    <w:rsid w:val="00FA5CF4"/>
    <w:rsid w:val="00FA6E35"/>
    <w:rsid w:val="00FB1790"/>
    <w:rsid w:val="00FB1A86"/>
    <w:rsid w:val="00FB2A87"/>
    <w:rsid w:val="00FB3F27"/>
    <w:rsid w:val="00FC11FF"/>
    <w:rsid w:val="00FC2121"/>
    <w:rsid w:val="00FC3E7D"/>
    <w:rsid w:val="00FC5796"/>
    <w:rsid w:val="00FC5EE0"/>
    <w:rsid w:val="00FC7950"/>
    <w:rsid w:val="00FC7EF8"/>
    <w:rsid w:val="00FD029B"/>
    <w:rsid w:val="00FD059F"/>
    <w:rsid w:val="00FD068C"/>
    <w:rsid w:val="00FD0A45"/>
    <w:rsid w:val="00FD1E27"/>
    <w:rsid w:val="00FD3220"/>
    <w:rsid w:val="00FD3945"/>
    <w:rsid w:val="00FD5D63"/>
    <w:rsid w:val="00FE1362"/>
    <w:rsid w:val="00FE3DDA"/>
    <w:rsid w:val="00FE5CC5"/>
    <w:rsid w:val="00FE6EF8"/>
    <w:rsid w:val="00FE7C35"/>
    <w:rsid w:val="00FF2A87"/>
    <w:rsid w:val="00FF32AA"/>
    <w:rsid w:val="00FF3A84"/>
    <w:rsid w:val="00FF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6803C"/>
  <w15:chartTrackingRefBased/>
  <w15:docId w15:val="{AC500F7D-9B4A-4228-97F5-4B4FF2E8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3B3F"/>
    <w:pPr>
      <w:spacing w:after="80"/>
      <w:jc w:val="both"/>
    </w:pPr>
    <w:rPr>
      <w:rFonts w:ascii="Times New Roman" w:hAnsi="Times New Roman" w:cs="Times New Roman"/>
      <w:kern w:val="0"/>
      <w:sz w:val="18"/>
      <w:szCs w:val="20"/>
      <w:lang w:eastAsia="en-US"/>
    </w:rPr>
  </w:style>
  <w:style w:type="paragraph" w:styleId="1">
    <w:name w:val="heading 1"/>
    <w:basedOn w:val="a"/>
    <w:next w:val="a"/>
    <w:link w:val="10"/>
    <w:qFormat/>
    <w:rsid w:val="00783B3F"/>
    <w:pPr>
      <w:keepNext/>
      <w:numPr>
        <w:numId w:val="12"/>
      </w:numPr>
      <w:spacing w:before="40" w:after="0"/>
      <w:jc w:val="left"/>
      <w:outlineLvl w:val="0"/>
    </w:pPr>
    <w:rPr>
      <w:b/>
      <w:kern w:val="28"/>
      <w:sz w:val="24"/>
    </w:rPr>
  </w:style>
  <w:style w:type="paragraph" w:styleId="2">
    <w:name w:val="heading 2"/>
    <w:basedOn w:val="1"/>
    <w:next w:val="a"/>
    <w:link w:val="20"/>
    <w:qFormat/>
    <w:rsid w:val="00783B3F"/>
    <w:pPr>
      <w:numPr>
        <w:ilvl w:val="1"/>
      </w:numPr>
      <w:outlineLvl w:val="1"/>
    </w:pPr>
  </w:style>
  <w:style w:type="paragraph" w:styleId="3">
    <w:name w:val="heading 3"/>
    <w:basedOn w:val="2"/>
    <w:next w:val="a"/>
    <w:link w:val="30"/>
    <w:qFormat/>
    <w:rsid w:val="00783B3F"/>
    <w:pPr>
      <w:numPr>
        <w:ilvl w:val="2"/>
      </w:numPr>
      <w:outlineLvl w:val="2"/>
    </w:pPr>
    <w:rPr>
      <w:b w:val="0"/>
      <w:i/>
      <w:sz w:val="22"/>
    </w:rPr>
  </w:style>
  <w:style w:type="paragraph" w:styleId="4">
    <w:name w:val="heading 4"/>
    <w:basedOn w:val="3"/>
    <w:next w:val="a"/>
    <w:link w:val="40"/>
    <w:qFormat/>
    <w:rsid w:val="00783B3F"/>
    <w:pPr>
      <w:numPr>
        <w:ilvl w:val="3"/>
      </w:numPr>
      <w:outlineLvl w:val="3"/>
    </w:pPr>
  </w:style>
  <w:style w:type="paragraph" w:styleId="5">
    <w:name w:val="heading 5"/>
    <w:basedOn w:val="31"/>
    <w:next w:val="a"/>
    <w:link w:val="50"/>
    <w:qFormat/>
    <w:rsid w:val="00783B3F"/>
    <w:pPr>
      <w:numPr>
        <w:ilvl w:val="4"/>
        <w:numId w:val="12"/>
      </w:numPr>
      <w:spacing w:before="40" w:after="0"/>
      <w:jc w:val="left"/>
      <w:outlineLvl w:val="4"/>
    </w:pPr>
    <w:rPr>
      <w:i/>
      <w:sz w:val="22"/>
    </w:rPr>
  </w:style>
  <w:style w:type="paragraph" w:styleId="6">
    <w:name w:val="heading 6"/>
    <w:basedOn w:val="a"/>
    <w:next w:val="a"/>
    <w:link w:val="60"/>
    <w:qFormat/>
    <w:rsid w:val="00783B3F"/>
    <w:pPr>
      <w:numPr>
        <w:ilvl w:val="5"/>
        <w:numId w:val="12"/>
      </w:numPr>
      <w:spacing w:before="240" w:after="60"/>
      <w:outlineLvl w:val="5"/>
    </w:pPr>
    <w:rPr>
      <w:rFonts w:ascii="Arial" w:hAnsi="Arial"/>
      <w:i/>
      <w:sz w:val="22"/>
    </w:rPr>
  </w:style>
  <w:style w:type="paragraph" w:styleId="7">
    <w:name w:val="heading 7"/>
    <w:basedOn w:val="a"/>
    <w:next w:val="a"/>
    <w:link w:val="70"/>
    <w:qFormat/>
    <w:rsid w:val="00783B3F"/>
    <w:pPr>
      <w:numPr>
        <w:ilvl w:val="6"/>
        <w:numId w:val="12"/>
      </w:numPr>
      <w:spacing w:before="240" w:after="60"/>
      <w:outlineLvl w:val="6"/>
    </w:pPr>
    <w:rPr>
      <w:rFonts w:ascii="Arial" w:hAnsi="Arial"/>
    </w:rPr>
  </w:style>
  <w:style w:type="paragraph" w:styleId="8">
    <w:name w:val="heading 8"/>
    <w:basedOn w:val="a"/>
    <w:next w:val="a"/>
    <w:link w:val="80"/>
    <w:qFormat/>
    <w:rsid w:val="00783B3F"/>
    <w:pPr>
      <w:numPr>
        <w:ilvl w:val="7"/>
        <w:numId w:val="12"/>
      </w:numPr>
      <w:spacing w:before="240" w:after="60"/>
      <w:outlineLvl w:val="7"/>
    </w:pPr>
    <w:rPr>
      <w:rFonts w:ascii="Arial" w:hAnsi="Arial"/>
      <w:i/>
    </w:rPr>
  </w:style>
  <w:style w:type="paragraph" w:styleId="9">
    <w:name w:val="heading 9"/>
    <w:basedOn w:val="a"/>
    <w:next w:val="a"/>
    <w:link w:val="90"/>
    <w:qFormat/>
    <w:rsid w:val="00783B3F"/>
    <w:pPr>
      <w:numPr>
        <w:ilvl w:val="8"/>
        <w:numId w:val="12"/>
      </w:numPr>
      <w:spacing w:before="240" w:after="60"/>
      <w:outlineLvl w:val="8"/>
    </w:pPr>
    <w:rPr>
      <w:rFonts w:ascii="Arial" w:hAnsi="Arial"/>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1"/>
    <w:rsid w:val="00783B3F"/>
    <w:pPr>
      <w:numPr>
        <w:numId w:val="0"/>
      </w:numPr>
      <w:spacing w:before="0" w:after="120"/>
      <w:jc w:val="both"/>
      <w:outlineLvl w:val="9"/>
    </w:pPr>
    <w:rPr>
      <w:b w:val="0"/>
      <w:sz w:val="18"/>
    </w:rPr>
  </w:style>
  <w:style w:type="character" w:customStyle="1" w:styleId="10">
    <w:name w:val="标题 1 字符"/>
    <w:basedOn w:val="a0"/>
    <w:link w:val="1"/>
    <w:rsid w:val="00E00379"/>
    <w:rPr>
      <w:rFonts w:ascii="Times New Roman" w:hAnsi="Times New Roman" w:cs="Times New Roman"/>
      <w:b/>
      <w:kern w:val="28"/>
      <w:sz w:val="24"/>
      <w:szCs w:val="20"/>
      <w:lang w:eastAsia="en-US"/>
    </w:rPr>
  </w:style>
  <w:style w:type="paragraph" w:styleId="a3">
    <w:name w:val="header"/>
    <w:basedOn w:val="a"/>
    <w:link w:val="a4"/>
    <w:rsid w:val="00783B3F"/>
    <w:pPr>
      <w:tabs>
        <w:tab w:val="center" w:pos="4320"/>
        <w:tab w:val="right" w:pos="8640"/>
      </w:tabs>
    </w:pPr>
  </w:style>
  <w:style w:type="character" w:customStyle="1" w:styleId="a4">
    <w:name w:val="页眉 字符"/>
    <w:basedOn w:val="a0"/>
    <w:link w:val="a3"/>
    <w:rsid w:val="007D7659"/>
    <w:rPr>
      <w:rFonts w:ascii="Times New Roman" w:hAnsi="Times New Roman" w:cs="Times New Roman"/>
      <w:kern w:val="0"/>
      <w:sz w:val="18"/>
      <w:szCs w:val="20"/>
      <w:lang w:eastAsia="en-US"/>
    </w:rPr>
  </w:style>
  <w:style w:type="paragraph" w:styleId="a5">
    <w:name w:val="footer"/>
    <w:basedOn w:val="a"/>
    <w:link w:val="a6"/>
    <w:rsid w:val="00783B3F"/>
    <w:pPr>
      <w:tabs>
        <w:tab w:val="center" w:pos="4320"/>
        <w:tab w:val="right" w:pos="8640"/>
      </w:tabs>
    </w:pPr>
  </w:style>
  <w:style w:type="character" w:customStyle="1" w:styleId="a6">
    <w:name w:val="页脚 字符"/>
    <w:basedOn w:val="a0"/>
    <w:link w:val="a5"/>
    <w:rsid w:val="007D7659"/>
    <w:rPr>
      <w:rFonts w:ascii="Times New Roman" w:hAnsi="Times New Roman" w:cs="Times New Roman"/>
      <w:kern w:val="0"/>
      <w:sz w:val="18"/>
      <w:szCs w:val="20"/>
      <w:lang w:eastAsia="en-US"/>
    </w:rPr>
  </w:style>
  <w:style w:type="character" w:customStyle="1" w:styleId="skip">
    <w:name w:val="skip"/>
    <w:basedOn w:val="a0"/>
    <w:rsid w:val="00165878"/>
  </w:style>
  <w:style w:type="character" w:styleId="a7">
    <w:name w:val="Hyperlink"/>
    <w:rsid w:val="00783B3F"/>
    <w:rPr>
      <w:color w:val="0000FF"/>
      <w:u w:val="single"/>
    </w:rPr>
  </w:style>
  <w:style w:type="character" w:styleId="a8">
    <w:name w:val="annotation reference"/>
    <w:basedOn w:val="a0"/>
    <w:uiPriority w:val="99"/>
    <w:semiHidden/>
    <w:unhideWhenUsed/>
    <w:rsid w:val="009F4FE1"/>
    <w:rPr>
      <w:sz w:val="21"/>
      <w:szCs w:val="21"/>
    </w:rPr>
  </w:style>
  <w:style w:type="paragraph" w:styleId="a9">
    <w:name w:val="annotation text"/>
    <w:basedOn w:val="a"/>
    <w:link w:val="aa"/>
    <w:uiPriority w:val="99"/>
    <w:semiHidden/>
    <w:unhideWhenUsed/>
    <w:rsid w:val="009F4FE1"/>
    <w:pPr>
      <w:jc w:val="left"/>
    </w:pPr>
  </w:style>
  <w:style w:type="character" w:customStyle="1" w:styleId="aa">
    <w:name w:val="批注文字 字符"/>
    <w:basedOn w:val="a0"/>
    <w:link w:val="a9"/>
    <w:uiPriority w:val="99"/>
    <w:semiHidden/>
    <w:rsid w:val="009F4FE1"/>
    <w:rPr>
      <w:rFonts w:ascii="Times New Roman" w:hAnsi="Times New Roman" w:cs="Times New Roman"/>
      <w:kern w:val="0"/>
      <w:sz w:val="18"/>
      <w:szCs w:val="20"/>
      <w:lang w:eastAsia="en-US"/>
    </w:rPr>
  </w:style>
  <w:style w:type="paragraph" w:styleId="ab">
    <w:name w:val="annotation subject"/>
    <w:basedOn w:val="a9"/>
    <w:next w:val="a9"/>
    <w:link w:val="ac"/>
    <w:uiPriority w:val="99"/>
    <w:semiHidden/>
    <w:unhideWhenUsed/>
    <w:rsid w:val="009F4FE1"/>
    <w:rPr>
      <w:b/>
      <w:bCs/>
    </w:rPr>
  </w:style>
  <w:style w:type="character" w:customStyle="1" w:styleId="ac">
    <w:name w:val="批注主题 字符"/>
    <w:basedOn w:val="aa"/>
    <w:link w:val="ab"/>
    <w:uiPriority w:val="99"/>
    <w:semiHidden/>
    <w:rsid w:val="009F4FE1"/>
    <w:rPr>
      <w:rFonts w:ascii="Times New Roman" w:hAnsi="Times New Roman" w:cs="Times New Roman"/>
      <w:b/>
      <w:bCs/>
      <w:kern w:val="0"/>
      <w:sz w:val="18"/>
      <w:szCs w:val="20"/>
      <w:lang w:eastAsia="en-US"/>
    </w:rPr>
  </w:style>
  <w:style w:type="paragraph" w:styleId="ad">
    <w:name w:val="Balloon Text"/>
    <w:basedOn w:val="a"/>
    <w:link w:val="ae"/>
    <w:uiPriority w:val="99"/>
    <w:semiHidden/>
    <w:unhideWhenUsed/>
    <w:rsid w:val="009F4FE1"/>
    <w:pPr>
      <w:spacing w:after="0"/>
    </w:pPr>
    <w:rPr>
      <w:szCs w:val="18"/>
    </w:rPr>
  </w:style>
  <w:style w:type="character" w:customStyle="1" w:styleId="ae">
    <w:name w:val="批注框文本 字符"/>
    <w:basedOn w:val="a0"/>
    <w:link w:val="ad"/>
    <w:uiPriority w:val="99"/>
    <w:semiHidden/>
    <w:rsid w:val="009F4FE1"/>
    <w:rPr>
      <w:rFonts w:ascii="Times New Roman" w:hAnsi="Times New Roman" w:cs="Times New Roman"/>
      <w:kern w:val="0"/>
      <w:sz w:val="18"/>
      <w:szCs w:val="18"/>
      <w:lang w:eastAsia="en-US"/>
    </w:rPr>
  </w:style>
  <w:style w:type="character" w:customStyle="1" w:styleId="20">
    <w:name w:val="标题 2 字符"/>
    <w:basedOn w:val="a0"/>
    <w:link w:val="2"/>
    <w:rsid w:val="006935C9"/>
    <w:rPr>
      <w:rFonts w:ascii="Times New Roman" w:hAnsi="Times New Roman" w:cs="Times New Roman"/>
      <w:b/>
      <w:kern w:val="28"/>
      <w:sz w:val="24"/>
      <w:szCs w:val="20"/>
      <w:lang w:eastAsia="en-US"/>
    </w:rPr>
  </w:style>
  <w:style w:type="paragraph" w:customStyle="1" w:styleId="Affiliations">
    <w:name w:val="Affiliations"/>
    <w:basedOn w:val="a"/>
    <w:rsid w:val="00783B3F"/>
    <w:pPr>
      <w:spacing w:after="0"/>
      <w:jc w:val="center"/>
    </w:pPr>
    <w:rPr>
      <w:rFonts w:ascii="Helvetica" w:hAnsi="Helvetica"/>
      <w:sz w:val="20"/>
    </w:rPr>
  </w:style>
  <w:style w:type="paragraph" w:customStyle="1" w:styleId="Author">
    <w:name w:val="Author"/>
    <w:basedOn w:val="a"/>
    <w:rsid w:val="00783B3F"/>
    <w:pPr>
      <w:jc w:val="center"/>
    </w:pPr>
    <w:rPr>
      <w:rFonts w:ascii="Helvetica" w:hAnsi="Helvetica"/>
      <w:sz w:val="24"/>
    </w:rPr>
  </w:style>
  <w:style w:type="paragraph" w:customStyle="1" w:styleId="Bullet">
    <w:name w:val="Bullet"/>
    <w:basedOn w:val="a"/>
    <w:rsid w:val="00783B3F"/>
    <w:pPr>
      <w:ind w:left="144" w:hanging="144"/>
    </w:pPr>
  </w:style>
  <w:style w:type="paragraph" w:styleId="af">
    <w:name w:val="Body Text"/>
    <w:basedOn w:val="a"/>
    <w:link w:val="af0"/>
    <w:rsid w:val="00783B3F"/>
    <w:pPr>
      <w:framePr w:w="4680" w:h="2112" w:hRule="exact" w:hSpace="187" w:wrap="around" w:vAnchor="page" w:hAnchor="page" w:x="1155" w:y="12245" w:anchorLock="1"/>
      <w:spacing w:after="0"/>
    </w:pPr>
    <w:rPr>
      <w:sz w:val="16"/>
    </w:rPr>
  </w:style>
  <w:style w:type="character" w:customStyle="1" w:styleId="af0">
    <w:name w:val="正文文本 字符"/>
    <w:link w:val="af"/>
    <w:rsid w:val="00783B3F"/>
    <w:rPr>
      <w:rFonts w:ascii="Times New Roman" w:hAnsi="Times New Roman" w:cs="Times New Roman"/>
      <w:kern w:val="0"/>
      <w:sz w:val="16"/>
      <w:szCs w:val="20"/>
      <w:lang w:eastAsia="en-US"/>
    </w:rPr>
  </w:style>
  <w:style w:type="paragraph" w:customStyle="1" w:styleId="bulletlist">
    <w:name w:val="bullet list"/>
    <w:basedOn w:val="af"/>
    <w:rsid w:val="00783B3F"/>
    <w:pPr>
      <w:framePr w:w="0" w:hRule="auto" w:hSpace="0" w:wrap="auto" w:vAnchor="margin" w:hAnchor="text" w:xAlign="left" w:yAlign="inline" w:anchorLock="0"/>
      <w:numPr>
        <w:numId w:val="2"/>
      </w:numPr>
      <w:spacing w:line="228" w:lineRule="auto"/>
    </w:pPr>
    <w:rPr>
      <w:rFonts w:eastAsia="宋体"/>
      <w:spacing w:val="-1"/>
      <w:sz w:val="20"/>
    </w:rPr>
  </w:style>
  <w:style w:type="paragraph" w:customStyle="1" w:styleId="Captions">
    <w:name w:val="Captions"/>
    <w:basedOn w:val="a"/>
    <w:rsid w:val="00783B3F"/>
    <w:pPr>
      <w:framePr w:w="4680" w:h="2160" w:hRule="exact" w:hSpace="187" w:wrap="around" w:hAnchor="text" w:yAlign="bottom" w:anchorLock="1"/>
      <w:jc w:val="center"/>
    </w:pPr>
    <w:rPr>
      <w:b/>
    </w:rPr>
  </w:style>
  <w:style w:type="paragraph" w:customStyle="1" w:styleId="E-Mail">
    <w:name w:val="E-Mail"/>
    <w:basedOn w:val="Author"/>
    <w:rsid w:val="00783B3F"/>
    <w:pPr>
      <w:spacing w:after="60"/>
    </w:pPr>
  </w:style>
  <w:style w:type="paragraph" w:customStyle="1" w:styleId="Paper-Title">
    <w:name w:val="Paper-Title"/>
    <w:basedOn w:val="a"/>
    <w:rsid w:val="00783B3F"/>
    <w:pPr>
      <w:spacing w:after="120"/>
      <w:jc w:val="center"/>
    </w:pPr>
    <w:rPr>
      <w:rFonts w:ascii="Helvetica" w:hAnsi="Helvetica"/>
      <w:b/>
      <w:sz w:val="36"/>
    </w:rPr>
  </w:style>
  <w:style w:type="paragraph" w:customStyle="1" w:styleId="References">
    <w:name w:val="References"/>
    <w:basedOn w:val="a"/>
    <w:rsid w:val="00783B3F"/>
    <w:pPr>
      <w:numPr>
        <w:numId w:val="3"/>
      </w:numPr>
      <w:jc w:val="left"/>
    </w:pPr>
  </w:style>
  <w:style w:type="character" w:customStyle="1" w:styleId="30">
    <w:name w:val="标题 3 字符"/>
    <w:basedOn w:val="a0"/>
    <w:link w:val="3"/>
    <w:rsid w:val="00783B3F"/>
    <w:rPr>
      <w:rFonts w:ascii="Times New Roman" w:hAnsi="Times New Roman" w:cs="Times New Roman"/>
      <w:i/>
      <w:kern w:val="28"/>
      <w:sz w:val="22"/>
      <w:szCs w:val="20"/>
      <w:lang w:eastAsia="en-US"/>
    </w:rPr>
  </w:style>
  <w:style w:type="character" w:customStyle="1" w:styleId="40">
    <w:name w:val="标题 4 字符"/>
    <w:basedOn w:val="a0"/>
    <w:link w:val="4"/>
    <w:rsid w:val="00783B3F"/>
    <w:rPr>
      <w:rFonts w:ascii="Times New Roman" w:hAnsi="Times New Roman" w:cs="Times New Roman"/>
      <w:i/>
      <w:kern w:val="28"/>
      <w:sz w:val="22"/>
      <w:szCs w:val="20"/>
      <w:lang w:eastAsia="en-US"/>
    </w:rPr>
  </w:style>
  <w:style w:type="paragraph" w:styleId="31">
    <w:name w:val="List Number 3"/>
    <w:basedOn w:val="a"/>
    <w:rsid w:val="00783B3F"/>
    <w:pPr>
      <w:ind w:left="1080" w:hanging="360"/>
    </w:pPr>
  </w:style>
  <w:style w:type="character" w:customStyle="1" w:styleId="50">
    <w:name w:val="标题 5 字符"/>
    <w:basedOn w:val="a0"/>
    <w:link w:val="5"/>
    <w:rsid w:val="00783B3F"/>
    <w:rPr>
      <w:rFonts w:ascii="Times New Roman" w:hAnsi="Times New Roman" w:cs="Times New Roman"/>
      <w:i/>
      <w:kern w:val="0"/>
      <w:sz w:val="22"/>
      <w:szCs w:val="20"/>
      <w:lang w:eastAsia="en-US"/>
    </w:rPr>
  </w:style>
  <w:style w:type="character" w:customStyle="1" w:styleId="60">
    <w:name w:val="标题 6 字符"/>
    <w:basedOn w:val="a0"/>
    <w:link w:val="6"/>
    <w:rsid w:val="00783B3F"/>
    <w:rPr>
      <w:rFonts w:ascii="Arial" w:hAnsi="Arial" w:cs="Times New Roman"/>
      <w:i/>
      <w:kern w:val="0"/>
      <w:sz w:val="22"/>
      <w:szCs w:val="20"/>
      <w:lang w:eastAsia="en-US"/>
    </w:rPr>
  </w:style>
  <w:style w:type="character" w:customStyle="1" w:styleId="70">
    <w:name w:val="标题 7 字符"/>
    <w:basedOn w:val="a0"/>
    <w:link w:val="7"/>
    <w:rsid w:val="00783B3F"/>
    <w:rPr>
      <w:rFonts w:ascii="Arial" w:hAnsi="Arial" w:cs="Times New Roman"/>
      <w:kern w:val="0"/>
      <w:sz w:val="18"/>
      <w:szCs w:val="20"/>
      <w:lang w:eastAsia="en-US"/>
    </w:rPr>
  </w:style>
  <w:style w:type="character" w:customStyle="1" w:styleId="80">
    <w:name w:val="标题 8 字符"/>
    <w:basedOn w:val="a0"/>
    <w:link w:val="8"/>
    <w:rsid w:val="00783B3F"/>
    <w:rPr>
      <w:rFonts w:ascii="Arial" w:hAnsi="Arial" w:cs="Times New Roman"/>
      <w:i/>
      <w:kern w:val="0"/>
      <w:sz w:val="18"/>
      <w:szCs w:val="20"/>
      <w:lang w:eastAsia="en-US"/>
    </w:rPr>
  </w:style>
  <w:style w:type="character" w:customStyle="1" w:styleId="90">
    <w:name w:val="标题 9 字符"/>
    <w:basedOn w:val="a0"/>
    <w:link w:val="9"/>
    <w:rsid w:val="00783B3F"/>
    <w:rPr>
      <w:rFonts w:ascii="Arial" w:hAnsi="Arial" w:cs="Times New Roman"/>
      <w:i/>
      <w:kern w:val="0"/>
      <w:sz w:val="18"/>
      <w:szCs w:val="20"/>
      <w:lang w:eastAsia="en-US"/>
    </w:rPr>
  </w:style>
  <w:style w:type="character" w:styleId="af1">
    <w:name w:val="FollowedHyperlink"/>
    <w:rsid w:val="00783B3F"/>
    <w:rPr>
      <w:color w:val="800080"/>
      <w:u w:val="single"/>
    </w:rPr>
  </w:style>
  <w:style w:type="paragraph" w:styleId="af2">
    <w:name w:val="footnote text"/>
    <w:basedOn w:val="a"/>
    <w:link w:val="af3"/>
    <w:semiHidden/>
    <w:rsid w:val="00783B3F"/>
    <w:pPr>
      <w:ind w:left="144" w:hanging="144"/>
    </w:pPr>
  </w:style>
  <w:style w:type="character" w:customStyle="1" w:styleId="af3">
    <w:name w:val="脚注文本 字符"/>
    <w:basedOn w:val="a0"/>
    <w:link w:val="af2"/>
    <w:semiHidden/>
    <w:rsid w:val="00783B3F"/>
    <w:rPr>
      <w:rFonts w:ascii="Times New Roman" w:hAnsi="Times New Roman" w:cs="Times New Roman"/>
      <w:kern w:val="0"/>
      <w:sz w:val="18"/>
      <w:szCs w:val="20"/>
      <w:lang w:eastAsia="en-US"/>
    </w:rPr>
  </w:style>
  <w:style w:type="character" w:styleId="af4">
    <w:name w:val="footnote reference"/>
    <w:semiHidden/>
    <w:rsid w:val="00783B3F"/>
    <w:rPr>
      <w:rFonts w:ascii="Times New Roman" w:hAnsi="Times New Roman"/>
      <w:sz w:val="18"/>
      <w:vertAlign w:val="superscript"/>
    </w:rPr>
  </w:style>
  <w:style w:type="paragraph" w:styleId="af5">
    <w:name w:val="caption"/>
    <w:basedOn w:val="a"/>
    <w:next w:val="a"/>
    <w:qFormat/>
    <w:rsid w:val="00783B3F"/>
    <w:pPr>
      <w:jc w:val="center"/>
    </w:pPr>
    <w:rPr>
      <w:rFonts w:cs="Miriam"/>
      <w:b/>
      <w:bCs/>
      <w:szCs w:val="18"/>
      <w:lang w:eastAsia="en-AU"/>
    </w:rPr>
  </w:style>
  <w:style w:type="table" w:styleId="af6">
    <w:name w:val="Table Grid"/>
    <w:basedOn w:val="a1"/>
    <w:rsid w:val="00783B3F"/>
    <w:rPr>
      <w:rFonts w:ascii="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ocument Map"/>
    <w:basedOn w:val="a"/>
    <w:link w:val="af8"/>
    <w:semiHidden/>
    <w:rsid w:val="00783B3F"/>
    <w:pPr>
      <w:shd w:val="clear" w:color="auto" w:fill="000080"/>
    </w:pPr>
    <w:rPr>
      <w:rFonts w:ascii="Tahoma" w:hAnsi="Tahoma" w:cs="Tahoma"/>
    </w:rPr>
  </w:style>
  <w:style w:type="character" w:customStyle="1" w:styleId="af8">
    <w:name w:val="文档结构图 字符"/>
    <w:basedOn w:val="a0"/>
    <w:link w:val="af7"/>
    <w:semiHidden/>
    <w:rsid w:val="00783B3F"/>
    <w:rPr>
      <w:rFonts w:ascii="Tahoma" w:hAnsi="Tahoma" w:cs="Tahoma"/>
      <w:kern w:val="0"/>
      <w:sz w:val="18"/>
      <w:szCs w:val="20"/>
      <w:shd w:val="clear" w:color="auto" w:fill="000080"/>
      <w:lang w:eastAsia="en-US"/>
    </w:rPr>
  </w:style>
  <w:style w:type="character" w:styleId="af9">
    <w:name w:val="Strong"/>
    <w:uiPriority w:val="22"/>
    <w:qFormat/>
    <w:rsid w:val="00783B3F"/>
    <w:rPr>
      <w:rFonts w:cs="Times New Roman"/>
      <w:b/>
      <w:bCs/>
    </w:rPr>
  </w:style>
  <w:style w:type="character" w:styleId="afa">
    <w:name w:val="page number"/>
    <w:basedOn w:val="a0"/>
    <w:rsid w:val="00783B3F"/>
  </w:style>
  <w:style w:type="paragraph" w:styleId="afb">
    <w:name w:val="Body Text Indent"/>
    <w:basedOn w:val="a"/>
    <w:link w:val="afc"/>
    <w:rsid w:val="00783B3F"/>
    <w:pPr>
      <w:spacing w:after="0"/>
      <w:ind w:firstLine="360"/>
    </w:pPr>
  </w:style>
  <w:style w:type="character" w:customStyle="1" w:styleId="afc">
    <w:name w:val="正文文本缩进 字符"/>
    <w:basedOn w:val="a0"/>
    <w:link w:val="afb"/>
    <w:rsid w:val="00783B3F"/>
    <w:rPr>
      <w:rFonts w:ascii="Times New Roman" w:hAnsi="Times New Roman" w:cs="Times New Roman"/>
      <w:kern w:val="0"/>
      <w:sz w:val="18"/>
      <w:szCs w:val="20"/>
      <w:lang w:eastAsia="en-US"/>
    </w:rPr>
  </w:style>
  <w:style w:type="character" w:styleId="afd">
    <w:name w:val="Placeholder Text"/>
    <w:basedOn w:val="a0"/>
    <w:uiPriority w:val="99"/>
    <w:semiHidden/>
    <w:rsid w:val="00667E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36"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13106</TotalTime>
  <Pages>7</Pages>
  <Words>2591</Words>
  <Characters>13941</Characters>
  <Application>Microsoft Office Word</Application>
  <DocSecurity>0</DocSecurity>
  <Lines>199</Lines>
  <Paragraphs>58</Paragraphs>
  <ScaleCrop>false</ScaleCrop>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Cheralu Tan</dc:creator>
  <cp:keywords/>
  <dc:description/>
  <cp:lastModifiedBy>Cheralu Tan</cp:lastModifiedBy>
  <cp:revision>1509</cp:revision>
  <dcterms:created xsi:type="dcterms:W3CDTF">2021-11-10T01:25:00Z</dcterms:created>
  <dcterms:modified xsi:type="dcterms:W3CDTF">2021-11-25T09:34:00Z</dcterms:modified>
</cp:coreProperties>
</file>